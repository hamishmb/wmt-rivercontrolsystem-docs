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1134" w:after="113"/>
        <w:ind w:left="0" w:right="0" w:hanging="0"/>
        <w:jc w:val="center"/>
        <w:rPr>
          <w:b/>
          <w:b/>
          <w:bCs/>
          <w:sz w:val="36"/>
          <w:szCs w:val="36"/>
        </w:rPr>
      </w:pPr>
      <w:r>
        <w:rPr>
          <w:b/>
          <w:bCs/>
          <w:sz w:val="36"/>
          <w:szCs w:val="36"/>
        </w:rPr>
        <w:t xml:space="preserve">WIMBORNE MODEL TOWN </w:t>
      </w:r>
      <w:r>
        <w:rPr>
          <w:b/>
          <w:bCs/>
          <w:sz w:val="36"/>
          <w:szCs w:val="36"/>
        </w:rPr>
        <w:t>DEVELOPMENT</w:t>
      </w:r>
    </w:p>
    <w:p>
      <w:pPr>
        <w:pStyle w:val="Normal"/>
        <w:bidi w:val="0"/>
        <w:spacing w:before="1134" w:after="113"/>
        <w:ind w:left="0" w:right="0" w:hanging="0"/>
        <w:jc w:val="center"/>
        <w:rPr>
          <w:b/>
          <w:b/>
          <w:bCs/>
          <w:sz w:val="36"/>
          <w:szCs w:val="36"/>
        </w:rPr>
      </w:pPr>
      <w:r>
        <w:rPr>
          <w:b/>
          <w:bCs/>
          <w:sz w:val="36"/>
          <w:szCs w:val="36"/>
        </w:rPr>
        <w:t xml:space="preserve">STATEMENT OF </w:t>
      </w:r>
      <w:r>
        <w:rPr>
          <w:b/>
          <w:bCs/>
          <w:sz w:val="36"/>
          <w:szCs w:val="36"/>
        </w:rPr>
        <w:t>REQUIREMENTS</w:t>
      </w:r>
    </w:p>
    <w:p>
      <w:pPr>
        <w:pStyle w:val="Normal"/>
        <w:bidi w:val="0"/>
        <w:spacing w:before="1134" w:after="113"/>
        <w:ind w:left="0" w:right="0" w:hanging="0"/>
        <w:jc w:val="center"/>
        <w:rPr>
          <w:b/>
          <w:b/>
          <w:bCs/>
          <w:sz w:val="36"/>
          <w:szCs w:val="36"/>
        </w:rPr>
      </w:pPr>
      <w:r>
        <w:rPr>
          <w:b/>
          <w:bCs/>
          <w:sz w:val="36"/>
          <w:szCs w:val="36"/>
        </w:rPr>
        <w:t xml:space="preserve">FOR THE </w:t>
      </w:r>
      <w:r>
        <w:rPr>
          <w:b/>
          <w:bCs/>
          <w:sz w:val="36"/>
          <w:szCs w:val="36"/>
        </w:rPr>
        <w:t xml:space="preserve">MOBILE </w:t>
      </w:r>
      <w:r>
        <w:rPr>
          <w:b/>
          <w:bCs/>
          <w:sz w:val="36"/>
          <w:szCs w:val="36"/>
        </w:rPr>
        <w:t>RIVER SYSTEM VISITOR AND STAFF GUI</w:t>
      </w:r>
    </w:p>
    <w:p>
      <w:pPr>
        <w:pStyle w:val="Normal"/>
        <w:bidi w:val="0"/>
        <w:spacing w:before="1701" w:after="113"/>
        <w:ind w:left="0" w:right="0" w:hanging="0"/>
        <w:jc w:val="center"/>
        <w:rPr>
          <w:b/>
          <w:b/>
          <w:bCs/>
          <w:sz w:val="36"/>
          <w:szCs w:val="36"/>
        </w:rPr>
      </w:pPr>
      <w:r>
        <w:rPr>
          <w:b/>
          <w:bCs/>
          <w:sz w:val="36"/>
          <w:szCs w:val="36"/>
        </w:rPr>
        <w:t xml:space="preserve">Issue </w:t>
      </w:r>
      <w:del w:id="0" w:author="Hamish MB" w:date="2021-01-19T16:23:56Z">
        <w:r>
          <w:rPr>
            <w:b/>
            <w:bCs/>
            <w:sz w:val="36"/>
            <w:szCs w:val="36"/>
          </w:rPr>
          <w:delText>0</w:delText>
        </w:r>
      </w:del>
      <w:ins w:id="1" w:author="Hamish MB" w:date="2021-01-19T16:24:00Z">
        <w:r>
          <w:rPr>
            <w:b/>
            <w:bCs/>
            <w:sz w:val="36"/>
            <w:szCs w:val="36"/>
          </w:rPr>
          <w:t>1</w:t>
        </w:r>
      </w:ins>
      <w:r>
        <w:rPr>
          <w:b/>
          <w:bCs/>
          <w:sz w:val="36"/>
          <w:szCs w:val="36"/>
        </w:rPr>
        <w:t>.</w:t>
      </w:r>
      <w:ins w:id="2" w:author="Hamish McIntyre-Bhatty" w:date="2021-02-26T10:42:05Z">
        <w:r>
          <w:rPr>
            <w:b/>
            <w:bCs/>
            <w:sz w:val="36"/>
            <w:szCs w:val="36"/>
          </w:rPr>
          <w:t>4</w:t>
        </w:r>
      </w:ins>
      <w:del w:id="3" w:author="Hamish MB" w:date="2021-02-23T17:02:01Z">
        <w:r>
          <w:rPr>
            <w:b/>
            <w:bCs/>
            <w:sz w:val="36"/>
            <w:szCs w:val="36"/>
          </w:rPr>
          <w:delText>1</w:delText>
        </w:r>
      </w:del>
      <w:del w:id="4" w:author="Hamish McIntyre-Bhatty" w:date="2021-02-26T10:42:05Z">
        <w:r>
          <w:rPr>
            <w:b/>
            <w:bCs/>
            <w:sz w:val="36"/>
            <w:szCs w:val="36"/>
          </w:rPr>
          <w:delText>3</w:delText>
        </w:r>
      </w:del>
    </w:p>
    <w:p>
      <w:pPr>
        <w:pStyle w:val="Normal"/>
        <w:bidi w:val="0"/>
        <w:spacing w:before="283" w:after="113"/>
        <w:ind w:left="0" w:right="0" w:hanging="0"/>
        <w:jc w:val="center"/>
        <w:rPr>
          <w:b/>
          <w:b/>
          <w:bCs/>
          <w:sz w:val="36"/>
          <w:szCs w:val="36"/>
        </w:rPr>
      </w:pPr>
      <w:ins w:id="5" w:author="Hamish MB" w:date="2021-02-23T17:01:00Z">
        <w:r>
          <w:rPr>
            <w:b/>
            <w:bCs/>
            <w:position w:val="0"/>
            <w:sz w:val="36"/>
            <w:sz w:val="36"/>
            <w:szCs w:val="36"/>
            <w:vertAlign w:val="baseline"/>
          </w:rPr>
          <w:t>2</w:t>
        </w:r>
      </w:ins>
      <w:ins w:id="6" w:author="Hamish McIntyre-Bhatty" w:date="2021-02-26T10:42:13Z">
        <w:r>
          <w:rPr>
            <w:b/>
            <w:bCs/>
            <w:position w:val="0"/>
            <w:sz w:val="36"/>
            <w:sz w:val="36"/>
            <w:szCs w:val="36"/>
            <w:vertAlign w:val="baseline"/>
          </w:rPr>
          <w:t>6</w:t>
        </w:r>
      </w:ins>
      <w:del w:id="7" w:author="Hamish MB" w:date="2021-02-23T17:01:00Z">
        <w:r>
          <w:rPr>
            <w:b/>
            <w:bCs/>
            <w:position w:val="0"/>
            <w:sz w:val="36"/>
            <w:sz w:val="36"/>
            <w:szCs w:val="36"/>
            <w:vertAlign w:val="baseline"/>
          </w:rPr>
          <w:delText>1</w:delText>
        </w:r>
      </w:del>
      <w:del w:id="8" w:author="Hamish MB" w:date="2021-02-23T17:00:58Z">
        <w:r>
          <w:rPr>
            <w:b/>
            <w:bCs/>
            <w:position w:val="0"/>
            <w:sz w:val="36"/>
            <w:sz w:val="36"/>
            <w:szCs w:val="36"/>
            <w:vertAlign w:val="baseline"/>
          </w:rPr>
          <w:delText>9</w:delText>
        </w:r>
      </w:del>
      <w:del w:id="9" w:author="Hamish McIntyre-Bhatty" w:date="2021-02-26T10:42:13Z">
        <w:r>
          <w:rPr>
            <w:b/>
            <w:bCs/>
            <w:position w:val="0"/>
            <w:sz w:val="36"/>
            <w:sz w:val="36"/>
            <w:szCs w:val="36"/>
            <w:vertAlign w:val="baseline"/>
          </w:rPr>
          <w:delText>4</w:delText>
        </w:r>
      </w:del>
      <w:ins w:id="10" w:author="Hamish MB" w:date="2021-02-23T17:01:27Z">
        <w:r>
          <w:rPr>
            <w:b/>
            <w:bCs/>
            <w:sz w:val="36"/>
            <w:szCs w:val="36"/>
            <w:vertAlign w:val="superscript"/>
          </w:rPr>
          <w:t>th</w:t>
        </w:r>
      </w:ins>
      <w:del w:id="11" w:author="Hamish MB" w:date="2021-02-23T17:01:30Z">
        <w:r>
          <w:rPr>
            <w:b/>
            <w:bCs/>
            <w:sz w:val="36"/>
            <w:szCs w:val="36"/>
            <w:vertAlign w:val="superscript"/>
          </w:rPr>
          <w:delText>th</w:delText>
        </w:r>
      </w:del>
      <w:r>
        <w:rPr>
          <w:b/>
          <w:bCs/>
          <w:sz w:val="36"/>
          <w:szCs w:val="36"/>
        </w:rPr>
        <w:t xml:space="preserve"> </w:t>
      </w:r>
      <w:del w:id="12" w:author="Hamish MB" w:date="2021-02-23T17:01:53Z">
        <w:r>
          <w:rPr>
            <w:b/>
            <w:bCs/>
            <w:sz w:val="36"/>
            <w:szCs w:val="36"/>
          </w:rPr>
          <w:delText>January</w:delText>
        </w:r>
      </w:del>
      <w:ins w:id="13" w:author="Hamish MB" w:date="2021-02-23T17:01:57Z">
        <w:r>
          <w:rPr>
            <w:b/>
            <w:bCs/>
            <w:position w:val="0"/>
            <w:sz w:val="36"/>
            <w:sz w:val="36"/>
            <w:szCs w:val="36"/>
            <w:vertAlign w:val="baseline"/>
          </w:rPr>
          <w:t>February</w:t>
        </w:r>
      </w:ins>
      <w:r>
        <w:rPr>
          <w:b/>
          <w:bCs/>
          <w:position w:val="0"/>
          <w:sz w:val="36"/>
          <w:sz w:val="36"/>
          <w:szCs w:val="36"/>
          <w:vertAlign w:val="baseline"/>
          <w:rPrChange w:id="0" w:author="Hamish MB" w:date="2021-02-24T12:06:29Z"/>
        </w:rPr>
        <w:t xml:space="preserve"> 20</w:t>
      </w:r>
      <w:r>
        <w:rPr>
          <w:b/>
          <w:bCs/>
          <w:position w:val="0"/>
          <w:sz w:val="36"/>
          <w:sz w:val="36"/>
          <w:szCs w:val="36"/>
          <w:vertAlign w:val="baseline"/>
          <w:rPrChange w:id="0" w:author="Hamish MB" w:date="2021-02-24T12:06:29Z"/>
        </w:rPr>
        <w:t>21</w:t>
      </w:r>
    </w:p>
    <w:p>
      <w:pPr>
        <w:pStyle w:val="TextBody"/>
        <w:bidi w:val="0"/>
        <w:spacing w:lineRule="auto" w:line="288" w:before="0" w:after="140"/>
        <w:jc w:val="left"/>
        <w:rPr/>
      </w:pPr>
      <w:r>
        <w:rPr/>
      </w:r>
    </w:p>
    <w:p>
      <w:pPr>
        <w:pStyle w:val="TextBody"/>
        <w:bidi w:val="0"/>
        <w:spacing w:lineRule="auto" w:line="288" w:before="0" w:after="140"/>
        <w:jc w:val="left"/>
        <w:rPr/>
      </w:pPr>
      <w:r>
        <w:rPr/>
      </w:r>
    </w:p>
    <w:p>
      <w:pPr>
        <w:pStyle w:val="TextBody"/>
        <w:bidi w:val="0"/>
        <w:spacing w:lineRule="auto" w:line="288" w:before="0" w:after="140"/>
        <w:jc w:val="left"/>
        <w:rPr>
          <w:del w:id="17" w:author="Hamish MB" w:date="2021-02-24T13:47:56Z"/>
        </w:rPr>
      </w:pPr>
      <w:del w:id="16" w:author="Hamish MB" w:date="2021-02-24T13:47:56Z">
        <w:r>
          <w:rPr/>
        </w:r>
      </w:del>
    </w:p>
    <w:p>
      <w:pPr>
        <w:pStyle w:val="TextBody"/>
        <w:bidi w:val="0"/>
        <w:spacing w:lineRule="auto" w:line="288" w:before="0" w:after="14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w:drawing>
          <wp:anchor behindDoc="0" distT="0" distB="0" distL="0" distR="0" simplePos="0" locked="0" layoutInCell="0" allowOverlap="1" relativeHeight="2">
            <wp:simplePos x="0" y="0"/>
            <wp:positionH relativeFrom="column">
              <wp:posOffset>2748915</wp:posOffset>
            </wp:positionH>
            <wp:positionV relativeFrom="paragraph">
              <wp:posOffset>313055</wp:posOffset>
            </wp:positionV>
            <wp:extent cx="622300" cy="6223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22300" cy="622300"/>
                    </a:xfrm>
                    <a:prstGeom prst="rect">
                      <a:avLst/>
                    </a:prstGeom>
                  </pic:spPr>
                </pic:pic>
              </a:graphicData>
            </a:graphic>
          </wp:anchor>
        </w:drawing>
      </w:r>
    </w:p>
    <w:p>
      <w:pPr>
        <w:pStyle w:val="TextBody"/>
        <w:bidi w:val="0"/>
        <w:spacing w:lineRule="auto" w:line="288" w:before="0" w:after="140"/>
        <w:jc w:val="left"/>
        <w:rPr/>
      </w:pPr>
      <w:r>
        <w:rPr/>
      </w:r>
    </w:p>
    <w:p>
      <w:pPr>
        <w:pStyle w:val="TextBody"/>
        <w:bidi w:val="0"/>
        <w:jc w:val="left"/>
        <w:rPr/>
      </w:pPr>
      <w:r>
        <w:rPr/>
      </w:r>
    </w:p>
    <w:p>
      <w:pPr>
        <w:pStyle w:val="TextBody"/>
        <w:bidi w:val="0"/>
        <w:jc w:val="left"/>
        <w:rPr/>
      </w:pPr>
      <w:r>
        <w:rPr/>
      </w:r>
    </w:p>
    <w:p>
      <w:pPr>
        <w:pStyle w:val="TextBody"/>
        <w:bidi w:val="0"/>
        <w:jc w:val="left"/>
        <w:rPr/>
      </w:pPr>
      <w:r>
        <w:rPr/>
        <w:t>This work is licensed under the Creative Commons Attribution-NonCommercial-ShareAlike 4.0 International License. To view a copy of this license, visit</w:t>
      </w:r>
      <w:del w:id="18" w:author="Hamish MB" w:date="2021-02-24T13:47:51Z">
        <w:r>
          <w:rPr/>
          <w:delText xml:space="preserve"> </w:delText>
        </w:r>
      </w:del>
      <w:ins w:id="19" w:author="Hamish MB" w:date="2021-02-24T13:47:52Z">
        <w:r>
          <w:rPr/>
          <w:t xml:space="preserve"> </w:t>
        </w:r>
      </w:ins>
      <w:r>
        <w:rPr/>
        <w:t>http://creativecommons.org/licenses/by-nc-sa/4.0/.</w:t>
      </w:r>
      <w:r>
        <w:br w:type="page"/>
      </w:r>
    </w:p>
    <w:p>
      <w:pPr>
        <w:pStyle w:val="Normal"/>
        <w:bidi w:val="0"/>
        <w:spacing w:before="283" w:after="113"/>
        <w:ind w:left="0" w:right="0" w:hanging="0"/>
        <w:jc w:val="center"/>
        <w:rPr/>
      </w:pPr>
      <w:r>
        <w:rPr/>
      </w:r>
    </w:p>
    <w:sdt>
      <w:sdtPr>
        <w:docPartObj>
          <w:docPartGallery w:val="Table of Contents"/>
          <w:docPartUnique w:val="true"/>
        </w:docPartObj>
      </w:sdtPr>
      <w:sdtContent>
        <w:p>
          <w:pPr>
            <w:pStyle w:val="ContentsHeading"/>
            <w:suppressLineNumbers/>
            <w:bidi w:val="0"/>
            <w:ind w:left="0" w:right="0" w:hanging="0"/>
            <w:jc w:val="center"/>
            <w:rPr>
              <w:b/>
              <w:b/>
              <w:bCs w:val="false"/>
              <w:sz w:val="32"/>
              <w:szCs w:val="32"/>
            </w:rPr>
          </w:pPr>
          <w:r>
            <w:rPr>
              <w:b/>
              <w:bCs w:val="false"/>
              <w:sz w:val="32"/>
              <w:szCs w:val="32"/>
            </w:rPr>
            <w:t>Table of Contents</w:t>
          </w:r>
        </w:p>
        <w:p>
          <w:pPr>
            <w:pStyle w:val="Contents1"/>
            <w:tabs>
              <w:tab w:val="clear" w:pos="9638"/>
              <w:tab w:val="right" w:pos="9978" w:leader="dot"/>
            </w:tabs>
            <w:bidi w:val="0"/>
            <w:jc w:val="left"/>
            <w:rPr/>
          </w:pPr>
          <w:r>
            <w:fldChar w:fldCharType="begin"/>
          </w:r>
          <w:r>
            <w:rPr>
              <w:rStyle w:val="IndexLink"/>
            </w:rPr>
            <w:instrText> TOC \f \o "1-9" \t "Heading 10,10" \h</w:instrText>
          </w:r>
          <w:r>
            <w:rPr>
              <w:rStyle w:val="IndexLink"/>
            </w:rPr>
            <w:fldChar w:fldCharType="separate"/>
          </w:r>
          <w:hyperlink w:anchor="__RefHeading___Toc121_2006520353">
            <w:r>
              <w:rPr>
                <w:rStyle w:val="IndexLink"/>
              </w:rPr>
              <w:t xml:space="preserve"> </w:t>
            </w:r>
            <w:r>
              <w:rPr>
                <w:rStyle w:val="IndexLink"/>
              </w:rPr>
              <w:t>1  INTRODUCTION</w:t>
              <w:tab/>
              <w:t>4</w:t>
            </w:r>
          </w:hyperlink>
        </w:p>
        <w:p>
          <w:pPr>
            <w:pStyle w:val="Contents2"/>
            <w:tabs>
              <w:tab w:val="clear" w:pos="9355"/>
              <w:tab w:val="right" w:pos="9978" w:leader="dot"/>
            </w:tabs>
            <w:bidi w:val="0"/>
            <w:jc w:val="left"/>
            <w:rPr/>
          </w:pPr>
          <w:hyperlink w:anchor="__RefHeading___Toc3119_360444017">
            <w:r>
              <w:rPr>
                <w:rStyle w:val="IndexLink"/>
              </w:rPr>
              <w:t xml:space="preserve"> </w:t>
            </w:r>
            <w:r>
              <w:rPr>
                <w:rStyle w:val="IndexLink"/>
              </w:rPr>
              <w:t>1.1  Hamish McIntyre-Bhatty’s Open University Project</w:t>
              <w:tab/>
              <w:t>4</w:t>
            </w:r>
          </w:hyperlink>
        </w:p>
        <w:p>
          <w:pPr>
            <w:pStyle w:val="Contents2"/>
            <w:tabs>
              <w:tab w:val="clear" w:pos="9355"/>
              <w:tab w:val="right" w:pos="9978" w:leader="dot"/>
            </w:tabs>
            <w:bidi w:val="0"/>
            <w:jc w:val="left"/>
            <w:rPr/>
          </w:pPr>
          <w:hyperlink w:anchor="__RefHeading___Toc2543_437433743">
            <w:r>
              <w:rPr>
                <w:rStyle w:val="IndexLink"/>
              </w:rPr>
              <w:t xml:space="preserve"> </w:t>
            </w:r>
            <w:r>
              <w:rPr>
                <w:rStyle w:val="IndexLink"/>
              </w:rPr>
              <w:t>1.2  BACKGROUND TO THE REQUIREMENTS</w:t>
              <w:tab/>
              <w:t>5</w:t>
            </w:r>
          </w:hyperlink>
        </w:p>
        <w:p>
          <w:pPr>
            <w:pStyle w:val="Contents2"/>
            <w:tabs>
              <w:tab w:val="clear" w:pos="9355"/>
              <w:tab w:val="right" w:pos="9978" w:leader="dot"/>
            </w:tabs>
            <w:bidi w:val="0"/>
            <w:jc w:val="left"/>
            <w:rPr/>
          </w:pPr>
          <w:hyperlink w:anchor="__RefHeading___Toc8687_2015128553">
            <w:r>
              <w:rPr>
                <w:rStyle w:val="IndexLink"/>
              </w:rPr>
              <w:t xml:space="preserve"> </w:t>
            </w:r>
            <w:r>
              <w:rPr>
                <w:rStyle w:val="IndexLink"/>
              </w:rPr>
              <w:t>1.3  Related Documents</w:t>
              <w:tab/>
              <w:t>5</w:t>
            </w:r>
          </w:hyperlink>
        </w:p>
        <w:p>
          <w:pPr>
            <w:pStyle w:val="Contents2"/>
            <w:tabs>
              <w:tab w:val="clear" w:pos="9355"/>
              <w:tab w:val="right" w:pos="9978" w:leader="dot"/>
            </w:tabs>
            <w:bidi w:val="0"/>
            <w:jc w:val="left"/>
            <w:rPr/>
          </w:pPr>
          <w:hyperlink w:anchor="__RefHeading___Toc1186_2817788786">
            <w:r>
              <w:rPr>
                <w:rStyle w:val="IndexLink"/>
              </w:rPr>
              <w:t xml:space="preserve"> </w:t>
            </w:r>
            <w:r>
              <w:rPr>
                <w:rStyle w:val="IndexLink"/>
              </w:rPr>
              <w:t>1.4  Related Tools</w:t>
              <w:tab/>
              <w:t>5</w:t>
            </w:r>
          </w:hyperlink>
        </w:p>
        <w:p>
          <w:pPr>
            <w:pStyle w:val="Contents2"/>
            <w:tabs>
              <w:tab w:val="clear" w:pos="9355"/>
              <w:tab w:val="right" w:pos="9978" w:leader="dot"/>
            </w:tabs>
            <w:bidi w:val="0"/>
            <w:jc w:val="left"/>
            <w:rPr/>
          </w:pPr>
          <w:hyperlink w:anchor="__RefHeading___Toc8000_461351655">
            <w:r>
              <w:rPr>
                <w:rStyle w:val="IndexLink"/>
              </w:rPr>
              <w:t xml:space="preserve"> </w:t>
            </w:r>
            <w:r>
              <w:rPr>
                <w:rStyle w:val="IndexLink"/>
              </w:rPr>
              <w:t>1.5  Definitions</w:t>
              <w:tab/>
              <w:t>6</w:t>
            </w:r>
          </w:hyperlink>
        </w:p>
        <w:p>
          <w:pPr>
            <w:pStyle w:val="Contents1"/>
            <w:tabs>
              <w:tab w:val="clear" w:pos="9638"/>
              <w:tab w:val="right" w:pos="9978" w:leader="dot"/>
            </w:tabs>
            <w:bidi w:val="0"/>
            <w:jc w:val="left"/>
            <w:rPr/>
          </w:pPr>
          <w:hyperlink w:anchor="__RefHeading___Toc2547_437433743">
            <w:r>
              <w:rPr>
                <w:rStyle w:val="IndexLink"/>
              </w:rPr>
              <w:t xml:space="preserve"> </w:t>
            </w:r>
            <w:r>
              <w:rPr>
                <w:rStyle w:val="IndexLink"/>
              </w:rPr>
              <w:t>2  HARDWARE CONFIGURATION</w:t>
              <w:tab/>
              <w:t>7</w:t>
            </w:r>
          </w:hyperlink>
        </w:p>
        <w:p>
          <w:pPr>
            <w:pStyle w:val="Contents3"/>
            <w:tabs>
              <w:tab w:val="clear" w:pos="9072"/>
              <w:tab w:val="right" w:pos="9978" w:leader="dot"/>
            </w:tabs>
            <w:bidi w:val="0"/>
            <w:jc w:val="left"/>
            <w:rPr/>
          </w:pPr>
          <w:hyperlink w:anchor="__RefHeading___Toc1188_2817788786">
            <w:r>
              <w:rPr>
                <w:rStyle w:val="IndexLink"/>
              </w:rPr>
              <w:t xml:space="preserve"> </w:t>
            </w:r>
            <w:r>
              <w:rPr>
                <w:rStyle w:val="IndexLink"/>
              </w:rPr>
              <w:t>2.1.1  Main River Circulation</w:t>
              <w:tab/>
              <w:t>7</w:t>
            </w:r>
          </w:hyperlink>
        </w:p>
        <w:p>
          <w:pPr>
            <w:pStyle w:val="Contents3"/>
            <w:tabs>
              <w:tab w:val="clear" w:pos="9072"/>
              <w:tab w:val="right" w:pos="9978" w:leader="dot"/>
            </w:tabs>
            <w:bidi w:val="0"/>
            <w:jc w:val="left"/>
            <w:rPr/>
          </w:pPr>
          <w:hyperlink w:anchor="__RefHeading___Toc1190_2817788786">
            <w:r>
              <w:rPr>
                <w:rStyle w:val="IndexLink"/>
              </w:rPr>
              <w:t xml:space="preserve"> </w:t>
            </w:r>
            <w:r>
              <w:rPr>
                <w:rStyle w:val="IndexLink"/>
              </w:rPr>
              <w:t>2.1.2  Water Collection</w:t>
              <w:tab/>
              <w:t>7</w:t>
            </w:r>
          </w:hyperlink>
        </w:p>
        <w:p>
          <w:pPr>
            <w:pStyle w:val="Contents3"/>
            <w:tabs>
              <w:tab w:val="clear" w:pos="9072"/>
              <w:tab w:val="right" w:pos="9978" w:leader="dot"/>
            </w:tabs>
            <w:bidi w:val="0"/>
            <w:jc w:val="left"/>
            <w:rPr/>
          </w:pPr>
          <w:hyperlink w:anchor="__RefHeading___Toc1724_458794259">
            <w:r>
              <w:rPr>
                <w:rStyle w:val="IndexLink"/>
              </w:rPr>
              <w:t xml:space="preserve"> </w:t>
            </w:r>
            <w:r>
              <w:rPr>
                <w:rStyle w:val="IndexLink"/>
              </w:rPr>
              <w:t>2.1.3  Raspberry Pi Computer</w:t>
              <w:tab/>
              <w:t>8</w:t>
            </w:r>
          </w:hyperlink>
        </w:p>
        <w:p>
          <w:pPr>
            <w:pStyle w:val="Contents3"/>
            <w:tabs>
              <w:tab w:val="clear" w:pos="9072"/>
              <w:tab w:val="right" w:pos="9978" w:leader="dot"/>
            </w:tabs>
            <w:bidi w:val="0"/>
            <w:jc w:val="left"/>
            <w:rPr/>
          </w:pPr>
          <w:hyperlink w:anchor="__RefHeading___Toc3582_151679121">
            <w:r>
              <w:rPr>
                <w:rStyle w:val="IndexLink"/>
              </w:rPr>
              <w:t xml:space="preserve"> </w:t>
            </w:r>
            <w:r>
              <w:rPr>
                <w:rStyle w:val="IndexLink"/>
              </w:rPr>
              <w:t>2.1.4  NAS Box</w:t>
              <w:tab/>
              <w:t>8</w:t>
            </w:r>
          </w:hyperlink>
        </w:p>
        <w:p>
          <w:pPr>
            <w:pStyle w:val="Contents3"/>
            <w:tabs>
              <w:tab w:val="clear" w:pos="9072"/>
              <w:tab w:val="right" w:pos="9978" w:leader="dot"/>
            </w:tabs>
            <w:bidi w:val="0"/>
            <w:jc w:val="left"/>
            <w:rPr/>
          </w:pPr>
          <w:hyperlink w:anchor="__RefHeading___Toc1696_4124242437">
            <w:r>
              <w:rPr>
                <w:rStyle w:val="IndexLink"/>
              </w:rPr>
              <w:t xml:space="preserve"> </w:t>
            </w:r>
            <w:r>
              <w:rPr>
                <w:rStyle w:val="IndexLink"/>
              </w:rPr>
              <w:t>2.1.5  Display Specifications (Desktop GUI)</w:t>
              <w:tab/>
              <w:t>8</w:t>
            </w:r>
          </w:hyperlink>
        </w:p>
        <w:p>
          <w:pPr>
            <w:pStyle w:val="Contents3"/>
            <w:tabs>
              <w:tab w:val="clear" w:pos="9072"/>
              <w:tab w:val="right" w:pos="9978" w:leader="dot"/>
            </w:tabs>
            <w:bidi w:val="0"/>
            <w:jc w:val="left"/>
            <w:rPr/>
          </w:pPr>
          <w:hyperlink w:anchor="__RefHeading___Toc3584_151679121">
            <w:r>
              <w:rPr>
                <w:rStyle w:val="IndexLink"/>
              </w:rPr>
              <w:t xml:space="preserve"> </w:t>
            </w:r>
            <w:r>
              <w:rPr>
                <w:rStyle w:val="IndexLink"/>
              </w:rPr>
              <w:t>2.1.6  Device Specifications (Mobile GUI)</w:t>
              <w:tab/>
              <w:t>9</w:t>
            </w:r>
          </w:hyperlink>
        </w:p>
        <w:p>
          <w:pPr>
            <w:pStyle w:val="Contents1"/>
            <w:tabs>
              <w:tab w:val="clear" w:pos="9638"/>
              <w:tab w:val="right" w:pos="9978" w:leader="dot"/>
            </w:tabs>
            <w:bidi w:val="0"/>
            <w:jc w:val="left"/>
            <w:rPr/>
          </w:pPr>
          <w:hyperlink w:anchor="__RefHeading___Toc1192_2817788786">
            <w:r>
              <w:rPr>
                <w:rStyle w:val="IndexLink"/>
              </w:rPr>
              <w:t xml:space="preserve"> </w:t>
            </w:r>
            <w:r>
              <w:rPr>
                <w:rStyle w:val="IndexLink"/>
              </w:rPr>
              <w:t>3  GENERAL REQUIREMENTS</w:t>
              <w:tab/>
              <w:t>10</w:t>
            </w:r>
          </w:hyperlink>
        </w:p>
        <w:p>
          <w:pPr>
            <w:pStyle w:val="Contents2"/>
            <w:tabs>
              <w:tab w:val="clear" w:pos="9355"/>
              <w:tab w:val="right" w:pos="9978" w:leader="dot"/>
            </w:tabs>
            <w:bidi w:val="0"/>
            <w:jc w:val="left"/>
            <w:rPr/>
          </w:pPr>
          <w:hyperlink w:anchor="__RefHeading___Toc8002_461351655">
            <w:r>
              <w:rPr>
                <w:rStyle w:val="IndexLink"/>
              </w:rPr>
              <w:t xml:space="preserve"> </w:t>
            </w:r>
            <w:r>
              <w:rPr>
                <w:rStyle w:val="IndexLink"/>
              </w:rPr>
              <w:t>3.1  Software Environment</w:t>
              <w:tab/>
              <w:t>10</w:t>
            </w:r>
          </w:hyperlink>
        </w:p>
        <w:p>
          <w:pPr>
            <w:pStyle w:val="Contents3"/>
            <w:tabs>
              <w:tab w:val="clear" w:pos="9072"/>
              <w:tab w:val="right" w:pos="9978" w:leader="dot"/>
            </w:tabs>
            <w:bidi w:val="0"/>
            <w:jc w:val="left"/>
            <w:rPr/>
          </w:pPr>
          <w:hyperlink w:anchor="__RefHeading___Toc1659_163027149">
            <w:r>
              <w:rPr>
                <w:rStyle w:val="IndexLink"/>
              </w:rPr>
              <w:t xml:space="preserve"> </w:t>
            </w:r>
            <w:r>
              <w:rPr>
                <w:rStyle w:val="IndexLink"/>
              </w:rPr>
              <w:t>3.1.1  Visitor and Staff GUIs</w:t>
              <w:tab/>
              <w:t>10</w:t>
            </w:r>
          </w:hyperlink>
        </w:p>
        <w:p>
          <w:pPr>
            <w:pStyle w:val="Contents3"/>
            <w:tabs>
              <w:tab w:val="clear" w:pos="9072"/>
              <w:tab w:val="right" w:pos="9978" w:leader="dot"/>
            </w:tabs>
            <w:bidi w:val="0"/>
            <w:jc w:val="left"/>
            <w:rPr/>
          </w:pPr>
          <w:hyperlink w:anchor="__RefHeading___Toc1661_163027149">
            <w:r>
              <w:rPr>
                <w:rStyle w:val="IndexLink"/>
              </w:rPr>
              <w:t xml:space="preserve"> </w:t>
            </w:r>
            <w:r>
              <w:rPr>
                <w:rStyle w:val="IndexLink"/>
              </w:rPr>
              <w:t>3.1.2  Operating System</w:t>
              <w:tab/>
              <w:t>10</w:t>
            </w:r>
          </w:hyperlink>
        </w:p>
        <w:p>
          <w:pPr>
            <w:pStyle w:val="Contents4"/>
            <w:tabs>
              <w:tab w:val="clear" w:pos="8789"/>
              <w:tab w:val="right" w:pos="9978" w:leader="dot"/>
            </w:tabs>
            <w:bidi w:val="0"/>
            <w:jc w:val="left"/>
            <w:rPr/>
          </w:pPr>
          <w:hyperlink w:anchor="__RefHeading___Toc1663_163027149">
            <w:r>
              <w:rPr>
                <w:rStyle w:val="IndexLink"/>
              </w:rPr>
              <w:t xml:space="preserve"> </w:t>
            </w:r>
            <w:r>
              <w:rPr>
                <w:rStyle w:val="IndexLink"/>
              </w:rPr>
              <w:t>3.1.2.1  Development</w:t>
              <w:tab/>
              <w:t>10</w:t>
            </w:r>
          </w:hyperlink>
        </w:p>
        <w:p>
          <w:pPr>
            <w:pStyle w:val="Contents4"/>
            <w:tabs>
              <w:tab w:val="clear" w:pos="8789"/>
              <w:tab w:val="right" w:pos="9978" w:leader="dot"/>
            </w:tabs>
            <w:bidi w:val="0"/>
            <w:jc w:val="left"/>
            <w:rPr/>
          </w:pPr>
          <w:hyperlink w:anchor="__RefHeading___Toc1665_163027149">
            <w:r>
              <w:rPr>
                <w:rStyle w:val="IndexLink"/>
              </w:rPr>
              <w:t xml:space="preserve"> </w:t>
            </w:r>
            <w:r>
              <w:rPr>
                <w:rStyle w:val="IndexLink"/>
              </w:rPr>
              <w:t>3.1.2.2  Deployment</w:t>
              <w:tab/>
              <w:t>10</w:t>
            </w:r>
          </w:hyperlink>
        </w:p>
        <w:p>
          <w:pPr>
            <w:pStyle w:val="Contents3"/>
            <w:tabs>
              <w:tab w:val="clear" w:pos="9072"/>
              <w:tab w:val="right" w:pos="9978" w:leader="dot"/>
            </w:tabs>
            <w:bidi w:val="0"/>
            <w:jc w:val="left"/>
            <w:rPr/>
          </w:pPr>
          <w:hyperlink w:anchor="__RefHeading___Toc1667_163027149">
            <w:r>
              <w:rPr>
                <w:rStyle w:val="IndexLink"/>
              </w:rPr>
              <w:t xml:space="preserve"> </w:t>
            </w:r>
            <w:r>
              <w:rPr>
                <w:rStyle w:val="IndexLink"/>
              </w:rPr>
              <w:t>3.1.3  Copyright</w:t>
              <w:tab/>
              <w:t>10</w:t>
            </w:r>
          </w:hyperlink>
        </w:p>
        <w:p>
          <w:pPr>
            <w:pStyle w:val="Contents2"/>
            <w:tabs>
              <w:tab w:val="clear" w:pos="9355"/>
              <w:tab w:val="right" w:pos="9978" w:leader="dot"/>
            </w:tabs>
            <w:bidi w:val="0"/>
            <w:jc w:val="left"/>
            <w:rPr/>
          </w:pPr>
          <w:hyperlink w:anchor="__RefHeading___Toc8004_461351655">
            <w:r>
              <w:rPr>
                <w:rStyle w:val="IndexLink"/>
              </w:rPr>
              <w:t xml:space="preserve"> </w:t>
            </w:r>
            <w:r>
              <w:rPr>
                <w:rStyle w:val="IndexLink"/>
              </w:rPr>
              <w:t>3.2  Communications</w:t>
              <w:tab/>
              <w:t>11</w:t>
            </w:r>
          </w:hyperlink>
        </w:p>
        <w:p>
          <w:pPr>
            <w:pStyle w:val="Contents3"/>
            <w:tabs>
              <w:tab w:val="clear" w:pos="9072"/>
              <w:tab w:val="right" w:pos="9978" w:leader="dot"/>
            </w:tabs>
            <w:bidi w:val="0"/>
            <w:jc w:val="left"/>
            <w:rPr/>
          </w:pPr>
          <w:hyperlink w:anchor="__RefHeading___Toc1194_2817788786">
            <w:r>
              <w:rPr>
                <w:rStyle w:val="IndexLink"/>
              </w:rPr>
              <w:t xml:space="preserve"> </w:t>
            </w:r>
            <w:r>
              <w:rPr>
                <w:rStyle w:val="IndexLink"/>
              </w:rPr>
              <w:t>3.2.1  Medium and Protocols</w:t>
              <w:tab/>
              <w:t>11</w:t>
            </w:r>
          </w:hyperlink>
        </w:p>
        <w:p>
          <w:pPr>
            <w:pStyle w:val="Contents3"/>
            <w:tabs>
              <w:tab w:val="clear" w:pos="9072"/>
              <w:tab w:val="right" w:pos="9978" w:leader="dot"/>
            </w:tabs>
            <w:bidi w:val="0"/>
            <w:jc w:val="left"/>
            <w:rPr/>
          </w:pPr>
          <w:hyperlink w:anchor="__RefHeading___Toc1196_2817788786">
            <w:r>
              <w:rPr>
                <w:rStyle w:val="IndexLink"/>
              </w:rPr>
              <w:t xml:space="preserve"> </w:t>
            </w:r>
            <w:r>
              <w:rPr>
                <w:rStyle w:val="IndexLink"/>
              </w:rPr>
              <w:t>3.2.2  Methodology</w:t>
              <w:tab/>
              <w:t>11</w:t>
            </w:r>
          </w:hyperlink>
        </w:p>
        <w:p>
          <w:pPr>
            <w:pStyle w:val="Contents1"/>
            <w:tabs>
              <w:tab w:val="clear" w:pos="9638"/>
              <w:tab w:val="right" w:pos="9978" w:leader="dot"/>
            </w:tabs>
            <w:bidi w:val="0"/>
            <w:jc w:val="left"/>
            <w:rPr/>
          </w:pPr>
          <w:hyperlink w:anchor="__RefHeading___Toc8006_461351655">
            <w:r>
              <w:rPr>
                <w:rStyle w:val="IndexLink"/>
              </w:rPr>
              <w:t xml:space="preserve"> </w:t>
            </w:r>
            <w:r>
              <w:rPr>
                <w:rStyle w:val="IndexLink"/>
              </w:rPr>
              <w:t>4  FUNCTIONAL REQUIREMENTS</w:t>
              <w:tab/>
              <w:t>12</w:t>
            </w:r>
          </w:hyperlink>
        </w:p>
        <w:p>
          <w:pPr>
            <w:pStyle w:val="Contents2"/>
            <w:tabs>
              <w:tab w:val="clear" w:pos="9355"/>
              <w:tab w:val="right" w:pos="9978" w:leader="dot"/>
            </w:tabs>
            <w:bidi w:val="0"/>
            <w:jc w:val="left"/>
            <w:rPr/>
          </w:pPr>
          <w:hyperlink w:anchor="__RefHeading___Toc8008_461351655">
            <w:r>
              <w:rPr>
                <w:rStyle w:val="IndexLink"/>
              </w:rPr>
              <w:t xml:space="preserve"> </w:t>
            </w:r>
            <w:r>
              <w:rPr>
                <w:rStyle w:val="IndexLink"/>
              </w:rPr>
              <w:t>4.1  Software Requirements for the Visitor Display</w:t>
              <w:tab/>
              <w:t>12</w:t>
            </w:r>
          </w:hyperlink>
        </w:p>
        <w:p>
          <w:pPr>
            <w:pStyle w:val="Contents2"/>
            <w:tabs>
              <w:tab w:val="clear" w:pos="9355"/>
              <w:tab w:val="right" w:pos="9978" w:leader="dot"/>
            </w:tabs>
            <w:bidi w:val="0"/>
            <w:jc w:val="left"/>
            <w:rPr/>
          </w:pPr>
          <w:hyperlink w:anchor="__RefHeading___Toc1669_163027149">
            <w:r>
              <w:rPr>
                <w:rStyle w:val="IndexLink"/>
              </w:rPr>
              <w:t xml:space="preserve"> </w:t>
            </w:r>
            <w:r>
              <w:rPr>
                <w:rStyle w:val="IndexLink"/>
              </w:rPr>
              <w:t>4.2  Software Requirements for the Staff Display</w:t>
              <w:tab/>
              <w:t>13</w:t>
            </w:r>
          </w:hyperlink>
        </w:p>
        <w:p>
          <w:pPr>
            <w:pStyle w:val="Contents1"/>
            <w:tabs>
              <w:tab w:val="clear" w:pos="9638"/>
              <w:tab w:val="right" w:pos="9978" w:leader="dot"/>
            </w:tabs>
            <w:bidi w:val="0"/>
            <w:jc w:val="left"/>
            <w:rPr/>
          </w:pPr>
          <w:hyperlink w:anchor="__RefHeading___Toc1198_2817788786">
            <w:r>
              <w:rPr>
                <w:rStyle w:val="IndexLink"/>
              </w:rPr>
              <w:t xml:space="preserve"> </w:t>
            </w:r>
            <w:r>
              <w:rPr>
                <w:rStyle w:val="IndexLink"/>
              </w:rPr>
              <w:t>5  NON-FUNCTIONAL REQUIREMENTS</w:t>
              <w:tab/>
              <w:t>15</w:t>
            </w:r>
          </w:hyperlink>
        </w:p>
        <w:p>
          <w:pPr>
            <w:pStyle w:val="Contents2"/>
            <w:tabs>
              <w:tab w:val="clear" w:pos="9355"/>
              <w:tab w:val="right" w:pos="9978" w:leader="dot"/>
            </w:tabs>
            <w:bidi w:val="0"/>
            <w:jc w:val="left"/>
            <w:rPr/>
          </w:pPr>
          <w:hyperlink w:anchor="__RefHeading___Toc8040_461351655">
            <w:r>
              <w:rPr>
                <w:rStyle w:val="IndexLink"/>
              </w:rPr>
              <w:t xml:space="preserve"> </w:t>
            </w:r>
            <w:r>
              <w:rPr>
                <w:rStyle w:val="IndexLink"/>
              </w:rPr>
              <w:t>5.1  Operational</w:t>
              <w:tab/>
              <w:t>15</w:t>
            </w:r>
          </w:hyperlink>
        </w:p>
        <w:p>
          <w:pPr>
            <w:pStyle w:val="Contents2"/>
            <w:tabs>
              <w:tab w:val="clear" w:pos="9355"/>
              <w:tab w:val="right" w:pos="9978" w:leader="dot"/>
            </w:tabs>
            <w:bidi w:val="0"/>
            <w:jc w:val="left"/>
            <w:rPr/>
          </w:pPr>
          <w:hyperlink w:anchor="__RefHeading___Toc1200_2817788786">
            <w:r>
              <w:rPr>
                <w:rStyle w:val="IndexLink"/>
              </w:rPr>
              <w:t xml:space="preserve"> </w:t>
            </w:r>
            <w:r>
              <w:rPr>
                <w:rStyle w:val="IndexLink"/>
              </w:rPr>
              <w:t>5.2  Aesthetic and Ergonomic Requirements</w:t>
              <w:tab/>
              <w:t>15</w:t>
            </w:r>
          </w:hyperlink>
        </w:p>
        <w:p>
          <w:pPr>
            <w:pStyle w:val="Contents2"/>
            <w:tabs>
              <w:tab w:val="clear" w:pos="9355"/>
              <w:tab w:val="right" w:pos="9978" w:leader="dot"/>
            </w:tabs>
            <w:bidi w:val="0"/>
            <w:jc w:val="left"/>
            <w:rPr/>
          </w:pPr>
          <w:hyperlink w:anchor="__RefHeading___Toc135_2006520353">
            <w:r>
              <w:rPr>
                <w:rStyle w:val="IndexLink"/>
              </w:rPr>
              <w:t xml:space="preserve"> </w:t>
            </w:r>
            <w:r>
              <w:rPr>
                <w:rStyle w:val="IndexLink"/>
              </w:rPr>
              <w:t>5.3  Documentation</w:t>
              <w:tab/>
              <w:t>16</w:t>
            </w:r>
          </w:hyperlink>
        </w:p>
        <w:p>
          <w:pPr>
            <w:pStyle w:val="Contents1"/>
            <w:tabs>
              <w:tab w:val="clear" w:pos="9638"/>
              <w:tab w:val="right" w:pos="9978" w:leader="dot"/>
            </w:tabs>
            <w:bidi w:val="0"/>
            <w:jc w:val="left"/>
            <w:rPr/>
          </w:pPr>
          <w:hyperlink w:anchor="__RefHeading___Toc567_2006520353">
            <w:r>
              <w:rPr>
                <w:rStyle w:val="IndexLink"/>
              </w:rPr>
              <w:t xml:space="preserve"> </w:t>
            </w:r>
            <w:r>
              <w:rPr>
                <w:rStyle w:val="IndexLink"/>
              </w:rPr>
              <w:t>6  ASSUMPTIONS</w:t>
              <w:tab/>
              <w:t>17</w:t>
            </w:r>
          </w:hyperlink>
        </w:p>
        <w:p>
          <w:pPr>
            <w:pStyle w:val="Contents1"/>
            <w:tabs>
              <w:tab w:val="clear" w:pos="9638"/>
              <w:tab w:val="right" w:pos="9978" w:leader="dot"/>
            </w:tabs>
            <w:bidi w:val="0"/>
            <w:jc w:val="left"/>
            <w:rPr/>
          </w:pPr>
          <w:hyperlink w:anchor="__RefHeading___Toc3871_3837260896">
            <w:r>
              <w:rPr>
                <w:rStyle w:val="IndexLink"/>
              </w:rPr>
              <w:t xml:space="preserve"> </w:t>
            </w:r>
            <w:r>
              <w:rPr>
                <w:rStyle w:val="IndexLink"/>
              </w:rPr>
              <w:t>7  SUMMARY OF CHANGES TO THIS DOCUMENT</w:t>
              <w:tab/>
              <w:t>18</w:t>
            </w:r>
          </w:hyperlink>
          <w:r>
            <w:rPr>
              <w:rStyle w:val="IndexLink"/>
            </w:rPr>
            <w:fldChar w:fldCharType="end"/>
          </w:r>
        </w:p>
        <w:p>
          <w:pPr>
            <w:pStyle w:val="TableIndexHeading"/>
            <w:suppressLineNumbers/>
            <w:bidi w:val="0"/>
            <w:ind w:left="0" w:right="0" w:hanging="0"/>
            <w:jc w:val="center"/>
            <w:rPr/>
          </w:pPr>
          <w:r>
            <w:rPr/>
            <w:t>Index of Tables</w:t>
          </w:r>
        </w:p>
        <w:p>
          <w:pPr>
            <w:pStyle w:val="TableIndex1"/>
            <w:tabs>
              <w:tab w:val="clear" w:pos="9638"/>
              <w:tab w:val="right" w:pos="9978" w:leader="dot"/>
            </w:tabs>
            <w:bidi w:val="0"/>
            <w:jc w:val="left"/>
            <w:rPr/>
          </w:pPr>
          <w:r>
            <w:fldChar w:fldCharType="begin"/>
          </w:r>
          <w:r>
            <w:rPr/>
            <w:instrText> TOC \c "Table" </w:instrText>
          </w:r>
          <w:r>
            <w:rPr/>
            <w:fldChar w:fldCharType="separate"/>
          </w:r>
          <w:r>
            <w:rPr/>
            <w:t>Table 1: Related Documents</w:t>
            <w:tab/>
            <w:t>5</w:t>
          </w:r>
        </w:p>
        <w:p>
          <w:pPr>
            <w:pStyle w:val="TableIndex1"/>
            <w:tabs>
              <w:tab w:val="clear" w:pos="9638"/>
              <w:tab w:val="right" w:pos="9978" w:leader="dot"/>
            </w:tabs>
            <w:bidi w:val="0"/>
            <w:jc w:val="left"/>
            <w:rPr/>
          </w:pPr>
          <w:r>
            <w:rPr/>
            <w:t>Table 2: Related Tools</w:t>
            <w:tab/>
            <w:t>5</w:t>
          </w:r>
        </w:p>
        <w:p>
          <w:pPr>
            <w:pStyle w:val="TableIndex1"/>
            <w:tabs>
              <w:tab w:val="clear" w:pos="9638"/>
              <w:tab w:val="right" w:pos="9978" w:leader="dot"/>
            </w:tabs>
            <w:bidi w:val="0"/>
            <w:jc w:val="left"/>
            <w:rPr/>
          </w:pPr>
          <w:r>
            <w:rPr/>
            <w:t>Table 3: Visitor GUI Functional Requirements</w:t>
            <w:tab/>
            <w:t>12</w:t>
          </w:r>
        </w:p>
        <w:p>
          <w:pPr>
            <w:pStyle w:val="TableIndex1"/>
            <w:tabs>
              <w:tab w:val="clear" w:pos="9638"/>
              <w:tab w:val="right" w:pos="9978" w:leader="dot"/>
            </w:tabs>
            <w:bidi w:val="0"/>
            <w:jc w:val="left"/>
            <w:rPr/>
          </w:pPr>
          <w:r>
            <w:rPr/>
            <w:t>Table 4: Staff GUI Functional Requirements</w:t>
            <w:tab/>
            <w:t>13</w:t>
          </w:r>
        </w:p>
        <w:p>
          <w:pPr>
            <w:pStyle w:val="TableIndex1"/>
            <w:tabs>
              <w:tab w:val="clear" w:pos="9638"/>
              <w:tab w:val="right" w:pos="9978" w:leader="dot"/>
            </w:tabs>
            <w:bidi w:val="0"/>
            <w:jc w:val="left"/>
            <w:rPr/>
          </w:pPr>
          <w:r>
            <w:rPr/>
            <w:t>Table 5: Operational Requirements</w:t>
            <w:tab/>
            <w:t>15</w:t>
          </w:r>
        </w:p>
        <w:p>
          <w:pPr>
            <w:pStyle w:val="TableIndex1"/>
            <w:tabs>
              <w:tab w:val="clear" w:pos="9638"/>
              <w:tab w:val="right" w:pos="9978" w:leader="dot"/>
            </w:tabs>
            <w:bidi w:val="0"/>
            <w:jc w:val="left"/>
            <w:rPr/>
          </w:pPr>
          <w:r>
            <w:rPr/>
            <w:t>Table 6: Aesthetic and Ergonomic Requirements</w:t>
            <w:tab/>
            <w:t>15</w:t>
          </w:r>
        </w:p>
        <w:p>
          <w:pPr>
            <w:pStyle w:val="TableIndex1"/>
            <w:tabs>
              <w:tab w:val="clear" w:pos="9638"/>
              <w:tab w:val="right" w:pos="9978" w:leader="dot"/>
            </w:tabs>
            <w:bidi w:val="0"/>
            <w:jc w:val="left"/>
            <w:rPr/>
          </w:pPr>
          <w:r>
            <w:rPr/>
            <w:t>Table 7: Documentation Requirements</w:t>
            <w:tab/>
            <w:t>16</w:t>
          </w:r>
        </w:p>
        <w:p>
          <w:pPr>
            <w:pStyle w:val="TableIndex1"/>
            <w:tabs>
              <w:tab w:val="clear" w:pos="9638"/>
              <w:tab w:val="right" w:pos="9978" w:leader="dot"/>
            </w:tabs>
            <w:bidi w:val="0"/>
            <w:jc w:val="left"/>
            <w:rPr/>
          </w:pPr>
          <w:r>
            <w:rPr/>
            <w:t>Table 8: Summary of Changes to this Document</w:t>
            <w:tab/>
            <w:t>18</w:t>
          </w:r>
          <w:r>
            <w:rPr/>
            <w:fldChar w:fldCharType="end"/>
          </w:r>
        </w:p>
        <w:p>
          <w:pPr>
            <w:pStyle w:val="Normal"/>
            <w:bidi w:val="0"/>
            <w:jc w:val="left"/>
            <w:rPr/>
          </w:pPr>
          <w:r>
            <w:rPr/>
          </w:r>
        </w:p>
        <w:p>
          <w:pPr>
            <w:pStyle w:val="IllustrationIndexHeading"/>
            <w:suppressLineNumbers/>
            <w:bidi w:val="0"/>
            <w:ind w:left="0" w:right="0" w:hanging="0"/>
            <w:jc w:val="center"/>
            <w:rPr/>
          </w:pPr>
          <w:r>
            <w:rPr/>
            <w:t>Illustration Index</w:t>
          </w:r>
        </w:p>
        <w:p>
          <w:pPr>
            <w:pStyle w:val="IllustrationIndex1"/>
            <w:tabs>
              <w:tab w:val="clear" w:pos="9638"/>
              <w:tab w:val="right" w:pos="9978" w:leader="dot"/>
            </w:tabs>
            <w:bidi w:val="0"/>
            <w:jc w:val="left"/>
            <w:rPr/>
          </w:pPr>
          <w:r>
            <w:fldChar w:fldCharType="begin"/>
          </w:r>
          <w:r>
            <w:rPr/>
            <w:instrText> TOC \c "Illustration" </w:instrText>
          </w:r>
          <w:r>
            <w:rPr/>
            <w:fldChar w:fldCharType="separate"/>
          </w:r>
          <w:r>
            <w:rPr/>
            <w:t>Illustration 1: River System – Proposed Deployment – Main River and Sump Arrangement</w:t>
            <w:tab/>
            <w:t>20</w:t>
          </w:r>
        </w:p>
        <w:p>
          <w:pPr>
            <w:pStyle w:val="IllustrationIndex1"/>
            <w:tabs>
              <w:tab w:val="clear" w:pos="9638"/>
              <w:tab w:val="right" w:pos="9978" w:leader="dot"/>
            </w:tabs>
            <w:bidi w:val="0"/>
            <w:jc w:val="left"/>
            <w:rPr/>
          </w:pPr>
          <w:r>
            <w:rPr/>
            <w:t>Illustration 2: River System – Proposed Deployment – Water Collection System</w:t>
            <w:tab/>
            <w:t>21</w:t>
          </w:r>
          <w:r>
            <w:rPr/>
            <w:fldChar w:fldCharType="end"/>
          </w:r>
        </w:p>
        <w:p>
          <w:pPr>
            <w:pStyle w:val="Annex"/>
            <w:bidi w:val="0"/>
            <w:rPr/>
          </w:pPr>
          <w:r>
            <w:rPr/>
            <w:t>Annexes</w:t>
          </w:r>
        </w:p>
        <w:p>
          <w:pPr>
            <w:pStyle w:val="TextBody"/>
            <w:bidi w:val="0"/>
            <w:jc w:val="left"/>
            <w:rPr/>
          </w:pPr>
          <w:r>
            <w:rPr/>
            <w:t>A</w:t>
          </w:r>
          <w:ins w:id="20" w:author="Hamish MB" w:date="2021-02-24T13:48:49Z">
            <w:r>
              <w:rPr/>
              <w:t>nnex A</w:t>
            </w:r>
          </w:ins>
          <w:r>
            <w:rPr/>
            <w:tab/>
            <w:t>Illustrations</w:t>
          </w:r>
          <w:r>
            <w:br w:type="page"/>
          </w:r>
        </w:p>
        <w:p>
          <w:pPr>
            <w:pStyle w:val="Heading1"/>
            <w:bidi w:val="0"/>
            <w:jc w:val="left"/>
            <w:rPr>
              <w:del w:id="23" w:author="Hamish MB" w:date="2021-02-24T13:48:21Z"/>
            </w:rPr>
          </w:pPr>
          <w:del w:id="22" w:author="Hamish MB" w:date="2021-02-24T13:48:21Z">
            <w:r>
              <w:rPr/>
            </w:r>
          </w:del>
        </w:p>
        <w:p>
          <w:pPr>
            <w:pStyle w:val="Heading1"/>
            <w:bidi w:val="0"/>
            <w:jc w:val="left"/>
            <w:rPr/>
          </w:pPr>
          <w:bookmarkStart w:id="0" w:name="__RefHeading___Toc121_2006520353"/>
          <w:bookmarkEnd w:id="0"/>
          <w:r>
            <w:rPr/>
            <w:t>INTRODUCTION</w:t>
          </w:r>
        </w:p>
        <w:p>
          <w:pPr>
            <w:pStyle w:val="TextBody"/>
            <w:bidi w:val="0"/>
            <w:spacing w:lineRule="auto" w:line="288" w:before="0" w:after="140"/>
            <w:jc w:val="left"/>
            <w:rPr/>
          </w:pPr>
          <w:del w:id="24" w:author="Hamish MB" w:date="2021-02-23T17:05:35Z">
            <w:r>
              <w:rPr/>
              <w:delText xml:space="preserve">** </w:delText>
            </w:r>
          </w:del>
          <w:del w:id="25" w:author="Hamish MB" w:date="2021-02-23T17:05:35Z">
            <w:r>
              <w:rPr/>
              <w:delText>NEEDS UPDATING **</w:delText>
            </w:r>
          </w:del>
        </w:p>
        <w:p>
          <w:pPr>
            <w:pStyle w:val="TextBody"/>
            <w:bidi w:val="0"/>
            <w:jc w:val="left"/>
            <w:rPr/>
          </w:pPr>
          <w:r>
            <w:rPr/>
            <w:t xml:space="preserve">This document details the requirements for </w:t>
          </w:r>
          <w:r>
            <w:rPr/>
            <w:t xml:space="preserve">the Visitor and Staff Graphical User Interfaces (GUI).  This GUI </w:t>
          </w:r>
          <w:del w:id="26" w:author="Hamish McIntyre-Bhatty" w:date="2021-02-26T10:42:55Z">
            <w:r>
              <w:rPr/>
              <w:delText xml:space="preserve">has two distinct functions but </w:delText>
            </w:r>
          </w:del>
          <w:r>
            <w:rPr/>
            <w:t>is primarily to allow visitors to view the operation and state of pumps, valves and sensors in the</w:t>
          </w:r>
          <w:r>
            <w:rPr/>
            <w:t xml:space="preserve"> Wimborne Model Town </w:t>
          </w:r>
          <w:r>
            <w:rPr/>
            <w:t>(WMT) River feature</w:t>
          </w:r>
          <w:r>
            <w:rPr/>
            <w:t xml:space="preserve">.  </w:t>
          </w:r>
          <w:r>
            <w:rPr/>
            <w:t xml:space="preserve">Additionally, as a subsidiary function, this GUI is required to provide control of the system for privileged users, ie the WMT staff.  </w:t>
          </w:r>
          <w:ins w:id="27" w:author="Hamish McIntyre-Bhatty" w:date="2021-02-26T10:43:05Z">
            <w:r>
              <w:rPr/>
              <w:t xml:space="preserve">This part of the GUI is called the Staff GUI.  </w:t>
            </w:r>
          </w:ins>
          <w:r>
            <w:rPr/>
            <w:t>This development is intended to provide the following facilities:</w:t>
          </w:r>
        </w:p>
        <w:p>
          <w:pPr>
            <w:pStyle w:val="TextBody"/>
            <w:numPr>
              <w:ilvl w:val="0"/>
              <w:numId w:val="3"/>
            </w:numPr>
            <w:bidi w:val="0"/>
            <w:jc w:val="left"/>
            <w:rPr/>
          </w:pPr>
          <w:r>
            <w:rPr/>
            <w:t>For Visitors:</w:t>
          </w:r>
        </w:p>
        <w:p>
          <w:pPr>
            <w:pStyle w:val="TextBody"/>
            <w:numPr>
              <w:ilvl w:val="1"/>
              <w:numId w:val="3"/>
            </w:numPr>
            <w:bidi w:val="0"/>
            <w:jc w:val="left"/>
            <w:rPr/>
          </w:pPr>
          <w:r>
            <w:rPr/>
            <w:t xml:space="preserve">Provide an attractive display of the operation of the system, based upon a graphical representation of the </w:t>
          </w:r>
          <w:r>
            <w:rPr/>
            <w:t>river and it’s components</w:t>
          </w:r>
          <w:r>
            <w:rPr/>
            <w:t>.</w:t>
          </w:r>
        </w:p>
        <w:p>
          <w:pPr>
            <w:pStyle w:val="TextBody"/>
            <w:numPr>
              <w:ilvl w:val="1"/>
              <w:numId w:val="3"/>
            </w:numPr>
            <w:bidi w:val="0"/>
            <w:jc w:val="left"/>
            <w:rPr/>
          </w:pPr>
          <w:r>
            <w:rPr/>
            <w:t xml:space="preserve">Display </w:t>
          </w:r>
          <w:r>
            <w:rPr/>
            <w:t xml:space="preserve">the level of water in the </w:t>
          </w:r>
          <w:r>
            <w:rPr/>
            <w:t>S</w:t>
          </w:r>
          <w:r>
            <w:rPr/>
            <w:t xml:space="preserve">ump </w:t>
          </w:r>
          <w:r>
            <w:rPr/>
            <w:t>and the various Butts Farms</w:t>
          </w:r>
          <w:r>
            <w:rPr/>
            <w:t>.</w:t>
          </w:r>
        </w:p>
        <w:p>
          <w:pPr>
            <w:pStyle w:val="TextBody"/>
            <w:numPr>
              <w:ilvl w:val="1"/>
              <w:numId w:val="3"/>
            </w:numPr>
            <w:bidi w:val="0"/>
            <w:jc w:val="left"/>
            <w:rPr/>
          </w:pPr>
          <w:r>
            <w:rPr/>
            <w:t>Display the flow rate of water in the river</w:t>
          </w:r>
          <w:ins w:id="28" w:author="Hamish McIntyre-Bhatty" w:date="2021-02-26T10:43:29Z">
            <w:r>
              <w:rPr/>
              <w:t xml:space="preserve"> </w:t>
            </w:r>
          </w:ins>
          <w:ins w:id="29" w:author="Hamish McIntyre-Bhatty" w:date="2021-02-26T10:43:29Z">
            <w:r>
              <w:rPr/>
              <w:t>(method of measuring yet to be decided)</w:t>
            </w:r>
          </w:ins>
          <w:r>
            <w:rPr/>
            <w:t>.</w:t>
          </w:r>
        </w:p>
        <w:p>
          <w:pPr>
            <w:pStyle w:val="TextBody"/>
            <w:numPr>
              <w:ilvl w:val="1"/>
              <w:numId w:val="3"/>
            </w:numPr>
            <w:bidi w:val="0"/>
            <w:jc w:val="left"/>
            <w:rPr/>
          </w:pPr>
          <w:r>
            <w:rPr/>
            <w:t>Show the state of the various valves and pumps in the system.</w:t>
          </w:r>
        </w:p>
        <w:p>
          <w:pPr>
            <w:pStyle w:val="TextBody"/>
            <w:numPr>
              <w:ilvl w:val="1"/>
              <w:numId w:val="3"/>
            </w:numPr>
            <w:bidi w:val="0"/>
            <w:jc w:val="left"/>
            <w:rPr/>
          </w:pPr>
          <w:r>
            <w:rPr/>
            <w:t>Show the direction of flow of the water in the pipes between the sump and the  Butts Farms.</w:t>
          </w:r>
        </w:p>
        <w:p>
          <w:pPr>
            <w:pStyle w:val="TextBody"/>
            <w:numPr>
              <w:ilvl w:val="0"/>
              <w:numId w:val="3"/>
            </w:numPr>
            <w:bidi w:val="0"/>
            <w:jc w:val="left"/>
            <w:rPr/>
          </w:pPr>
          <w:r>
            <w:rPr/>
            <w:t>For Staff:</w:t>
          </w:r>
        </w:p>
        <w:p>
          <w:pPr>
            <w:pStyle w:val="TextBody"/>
            <w:numPr>
              <w:ilvl w:val="1"/>
              <w:numId w:val="3"/>
            </w:numPr>
            <w:bidi w:val="0"/>
            <w:jc w:val="left"/>
            <w:rPr/>
          </w:pPr>
          <w:r>
            <w:rPr/>
            <w:t>Allow manual control of the system in the event of a problem occurring or a need to switch the system off temporarily</w:t>
          </w:r>
          <w:r>
            <w:rPr/>
            <w:t>.</w:t>
          </w:r>
        </w:p>
        <w:p>
          <w:pPr>
            <w:pStyle w:val="TextBody"/>
            <w:numPr>
              <w:ilvl w:val="1"/>
              <w:numId w:val="3"/>
            </w:numPr>
            <w:bidi w:val="0"/>
            <w:jc w:val="left"/>
            <w:rPr/>
          </w:pPr>
          <w:r>
            <w:rPr/>
            <w:t>Trigger and error message on the Visitor GUI to alert staff to issues occurring.</w:t>
          </w:r>
        </w:p>
        <w:p>
          <w:pPr>
            <w:pStyle w:val="TextBody"/>
            <w:bidi w:val="0"/>
            <w:jc w:val="left"/>
            <w:rPr/>
          </w:pPr>
          <w:r>
            <w:rPr/>
            <w:t>The  GUIs should be a web based system to allow staff and visitors to monitor it from devices other than the main Visitor GUI screen, should this be required</w:t>
          </w:r>
          <w:r>
            <w:rPr/>
            <w:t xml:space="preserve">.  </w:t>
          </w:r>
          <w:r>
            <w:rPr/>
            <w:t>Hardware requirements are not part of this document, but are described below to aid visualisation of the system.</w:t>
          </w:r>
        </w:p>
        <w:p>
          <w:pPr>
            <w:pStyle w:val="TextBody"/>
            <w:bidi w:val="0"/>
            <w:jc w:val="left"/>
            <w:rPr/>
          </w:pPr>
          <w:r>
            <w:rPr/>
            <w:t xml:space="preserve">Data will be generated by the functional software running on a number of Raspberry Pi computers, (see </w:t>
          </w:r>
          <w:r>
            <w:rPr/>
            <w:t>Reference 1 in Section 1.</w:t>
          </w:r>
          <w:ins w:id="30" w:author="Hamish McIntyre-Bhatty" w:date="2021-02-26T10:49:27Z">
            <w:r>
              <w:rPr/>
              <w:t>4</w:t>
            </w:r>
          </w:ins>
          <w:del w:id="31" w:author="Hamish McIntyre-Bhatty" w:date="2021-02-26T10:49:27Z">
            <w:r>
              <w:rPr/>
              <w:delText>3</w:delText>
            </w:r>
          </w:del>
          <w:r>
            <w:rPr/>
            <w:t xml:space="preserve">) directly connected to the pumps, valves and sensors in the River System.  </w:t>
          </w:r>
          <w:del w:id="32" w:author="Hamish McIntyre-Bhatty" w:date="2021-02-26T10:43:59Z">
            <w:r>
              <w:rPr/>
              <w:delText>One of these Pis (designated the Master Pi)</w:delText>
            </w:r>
          </w:del>
          <w:ins w:id="33" w:author="Hamish McIntyre-Bhatty" w:date="2021-02-26T10:43:59Z">
            <w:r>
              <w:rPr/>
              <w:t>Thi</w:t>
            </w:r>
          </w:ins>
          <w:ins w:id="34" w:author="Hamish McIntyre-Bhatty" w:date="2021-02-26T10:44:00Z">
            <w:r>
              <w:rPr/>
              <w:t>s data will be stored on a database in the NAS box, which</w:t>
            </w:r>
          </w:ins>
          <w:del w:id="35" w:author="Hamish McIntyre-Bhatty" w:date="2021-02-26T10:44:14Z">
            <w:r>
              <w:rPr/>
              <w:delText xml:space="preserve"> will </w:delText>
            </w:r>
          </w:del>
          <w:ins w:id="36" w:author="Hamish McIntyre-Bhatty" w:date="2021-02-26T10:44:15Z">
            <w:r>
              <w:rPr/>
              <w:t xml:space="preserve"> </w:t>
            </w:r>
          </w:ins>
          <w:r>
            <w:rPr/>
            <w:t>collect</w:t>
          </w:r>
          <w:ins w:id="37" w:author="Hamish McIntyre-Bhatty" w:date="2021-02-26T10:44:16Z">
            <w:r>
              <w:rPr/>
              <w:t>s</w:t>
            </w:r>
          </w:ins>
          <w:r>
            <w:rPr/>
            <w:t xml:space="preserve"> all the data together and make</w:t>
          </w:r>
          <w:ins w:id="38" w:author="Hamish McIntyre-Bhatty" w:date="2021-02-26T10:44:19Z">
            <w:r>
              <w:rPr/>
              <w:t>s</w:t>
            </w:r>
          </w:ins>
          <w:r>
            <w:rPr/>
            <w:t xml:space="preserve"> it available to the Visitor GUI software </w:t>
          </w:r>
          <w:ins w:id="39" w:author="Hamish McIntyre-Bhatty" w:date="2021-02-26T10:44:22Z">
            <w:r>
              <w:rPr/>
              <w:t xml:space="preserve">(and the river system control logic) </w:t>
            </w:r>
          </w:ins>
          <w:r>
            <w:rPr/>
            <w:t>via Ethernet.</w:t>
          </w:r>
        </w:p>
        <w:p>
          <w:pPr>
            <w:pStyle w:val="Heading2"/>
            <w:bidi w:val="0"/>
            <w:jc w:val="left"/>
            <w:rPr/>
          </w:pPr>
          <w:ins w:id="41" w:author="Hamish McIntyre-Bhatty" w:date="2021-02-26T10:44:45Z">
            <w:bookmarkStart w:id="1" w:name="__RefHeading___Toc3119_360444017"/>
            <w:bookmarkEnd w:id="1"/>
            <w:r>
              <w:rPr/>
              <w:t>Hamish McIntyre-Bhatty’</w:t>
            </w:r>
          </w:ins>
          <w:ins w:id="42" w:author="Hamish McIntyre-Bhatty" w:date="2021-02-26T10:45:00Z">
            <w:r>
              <w:rPr/>
              <w:t>s Open University Project</w:t>
            </w:r>
          </w:ins>
        </w:p>
        <w:p>
          <w:pPr>
            <w:pStyle w:val="TextBody"/>
            <w:bidi w:val="0"/>
            <w:jc w:val="left"/>
            <w:rPr/>
          </w:pPr>
          <w:ins w:id="44" w:author="Hamish MB" w:date="2021-02-23T17:03:13Z">
            <w:r>
              <w:rPr/>
              <w:t xml:space="preserve">The Open University part of this project (a subset of the overall requirements) concerns the development of a mobile visitor GUI. The work on the mobile visitor GUI will later be extended to </w:t>
            </w:r>
          </w:ins>
          <w:ins w:id="45" w:author="Hamish MB" w:date="2021-02-23T17:04:00Z">
            <w:r>
              <w:rPr/>
              <w:t>a desktop interface. This may include any work completed by the Canford School students towards the Desktop visitor GUI at the point of integration. Furthermore, this will be extended to include a Staff GUI for control of the river system once the Open University part of the project has been completed.</w:t>
            </w:r>
          </w:ins>
        </w:p>
        <w:p>
          <w:pPr>
            <w:pStyle w:val="TextBody"/>
            <w:bidi w:val="0"/>
            <w:jc w:val="left"/>
            <w:rPr/>
          </w:pPr>
          <w:ins w:id="47" w:author="Hamish MB" w:date="2021-02-23T17:04:00Z">
            <w:r>
              <w:rPr/>
              <w:t xml:space="preserve">The current status of the </w:t>
            </w:r>
          </w:ins>
          <w:ins w:id="48" w:author="Hamish MB" w:date="2021-02-23T17:05:00Z">
            <w:r>
              <w:rPr/>
              <w:t xml:space="preserve">Canford students’ work can be found at </w:t>
            </w:r>
          </w:ins>
          <w:hyperlink r:id="rId3">
            <w:ins w:id="49" w:author="Hamish MB" w:date="2021-02-23T17:05:00Z">
              <w:r>
                <w:rPr>
                  <w:rStyle w:val="InternetLink"/>
                </w:rPr>
                <w:t>https://wmtprojectsforum.altervista.org/forum/viewforum.php?f=17</w:t>
              </w:r>
            </w:ins>
          </w:hyperlink>
          <w:ins w:id="50" w:author="Hamish MB" w:date="2021-02-23T17:05:00Z">
            <w:r>
              <w:rPr/>
              <w:t>.</w:t>
            </w:r>
          </w:ins>
        </w:p>
        <w:p>
          <w:pPr>
            <w:pStyle w:val="TextBody"/>
            <w:bidi w:val="0"/>
            <w:jc w:val="left"/>
            <w:rPr/>
          </w:pPr>
          <w:ins w:id="52" w:author="Hamish McIntyre-Bhatty" w:date="2021-02-26T10:46:43Z">
            <w:r>
              <w:rPr/>
              <w:t xml:space="preserve">This project will form Hamish McIntyre-Bhatty’s dissertation </w:t>
            </w:r>
          </w:ins>
          <w:ins w:id="53" w:author="Hamish McIntyre-Bhatty" w:date="2021-02-26T10:47:10Z">
            <w:r>
              <w:rPr/>
              <w:t xml:space="preserve">for his Computing and IT degree with The Open University. Status updates will be posted to the projects forum at </w:t>
            </w:r>
          </w:ins>
          <w:hyperlink r:id="rId4">
            <w:ins w:id="54" w:author="Hamish McIntyre-Bhatty" w:date="2021-02-26T10:47:10Z">
              <w:r>
                <w:rPr>
                  <w:rStyle w:val="InternetLink"/>
                </w:rPr>
                <w:t>https://wmtprojectsforum.altervista.org/forum/viewforum.php?f=52</w:t>
              </w:r>
            </w:ins>
          </w:hyperlink>
          <w:ins w:id="55" w:author="Hamish McIntyre-Bhatty" w:date="2021-02-26T10:47:10Z">
            <w:r>
              <w:rPr/>
              <w:t xml:space="preserve"> at regular intervals to keep colleagues informed of </w:t>
            </w:r>
          </w:ins>
          <w:ins w:id="56" w:author="Hamish McIntyre-Bhatty" w:date="2021-02-26T10:48:00Z">
            <w:r>
              <w:rPr/>
              <w:t>the current status of the project and to co-ordinate any work that requires collaboration – for example document review and collecting feedback on prototypes.</w:t>
            </w:r>
          </w:ins>
          <w:del w:id="57" w:author="Hamish McIntyre-Bhatty" w:date="2021-02-26T10:45:45Z">
            <w:r>
              <w:rPr/>
              <w:delText xml:space="preserve"> </w:delText>
            </w:r>
          </w:del>
        </w:p>
        <w:p>
          <w:pPr>
            <w:pStyle w:val="Heading2"/>
            <w:bidi w:val="0"/>
            <w:jc w:val="left"/>
            <w:rPr/>
          </w:pPr>
          <w:bookmarkStart w:id="2" w:name="__RefHeading___Toc2543_437433743"/>
          <w:bookmarkEnd w:id="2"/>
          <w:r>
            <w:rPr/>
            <w:t>BACKGROUND TO THE REQUIREMENTS</w:t>
          </w:r>
        </w:p>
        <w:p>
          <w:pPr>
            <w:pStyle w:val="TextBody"/>
            <w:bidi w:val="0"/>
            <w:jc w:val="left"/>
            <w:rPr/>
          </w:pPr>
          <w:r>
            <w:rPr/>
            <w:t>Full details of the background to the Requirements for the enhancements to the river system as a whole may be found in Reference 1 in Section 1.</w:t>
          </w:r>
          <w:ins w:id="58" w:author="Hamish McIntyre-Bhatty" w:date="2021-02-26T10:45:19Z">
            <w:r>
              <w:rPr/>
              <w:t>3</w:t>
            </w:r>
          </w:ins>
          <w:del w:id="59" w:author="Hamish McIntyre-Bhatty" w:date="2021-02-26T10:45:19Z">
            <w:r>
              <w:rPr/>
              <w:delText>2</w:delText>
            </w:r>
          </w:del>
          <w:r>
            <w:rPr/>
            <w:t>.</w:t>
          </w:r>
        </w:p>
        <w:p>
          <w:pPr>
            <w:pStyle w:val="Heading2"/>
            <w:bidi w:val="0"/>
            <w:jc w:val="left"/>
            <w:rPr>
              <w:del w:id="61" w:author="Hamish MB" w:date="2021-02-24T13:49:07Z"/>
            </w:rPr>
          </w:pPr>
          <w:del w:id="60" w:author="Hamish MB" w:date="2021-02-24T13:49:07Z">
            <w:r>
              <w:rPr/>
            </w:r>
          </w:del>
        </w:p>
        <w:p>
          <w:pPr>
            <w:pStyle w:val="Heading2"/>
            <w:bidi w:val="0"/>
            <w:jc w:val="left"/>
            <w:rPr/>
          </w:pPr>
          <w:bookmarkStart w:id="3" w:name="__RefHeading___Toc8687_2015128553"/>
          <w:bookmarkEnd w:id="3"/>
          <w:r>
            <w:rPr/>
            <w:t>Related Documents</w:t>
          </w:r>
        </w:p>
        <w:p>
          <w:pPr>
            <w:pStyle w:val="TextBody"/>
            <w:bidi w:val="0"/>
            <w:jc w:val="left"/>
            <w:rPr/>
          </w:pPr>
          <w:r>
            <w:rPr/>
            <w:t xml:space="preserve">The following documents </w:t>
          </w:r>
          <w:r>
            <w:rPr/>
            <w:t>are relevant to</w:t>
          </w:r>
          <w:r>
            <w:rPr/>
            <w:t xml:space="preserve"> these Requirements.</w:t>
          </w:r>
        </w:p>
        <w:p>
          <w:pPr>
            <w:pStyle w:val="TableHeading"/>
            <w:suppressLineNumbers/>
            <w:bidi w:val="0"/>
            <w:jc w:val="center"/>
            <w:rPr/>
          </w:pPr>
          <w:r>
            <w:rPr/>
            <w:t xml:space="preserve">Table </w:t>
          </w:r>
          <w:r>
            <w:rPr/>
            <w:fldChar w:fldCharType="begin"/>
          </w:r>
          <w:r>
            <w:rPr/>
            <w:instrText> SEQ Table \* ARABIC </w:instrText>
          </w:r>
          <w:r>
            <w:rPr/>
            <w:fldChar w:fldCharType="separate"/>
          </w:r>
          <w:r>
            <w:rPr/>
            <w:t>1</w:t>
          </w:r>
          <w:r>
            <w:rPr/>
            <w:fldChar w:fldCharType="end"/>
          </w:r>
          <w:r>
            <w:rPr/>
            <w:t>: Related Documents</w:t>
          </w:r>
        </w:p>
        <w:p>
          <w:pPr>
            <w:pStyle w:val="TableHeading"/>
            <w:suppressLineNumbers/>
            <w:bidi w:val="0"/>
            <w:jc w:val="center"/>
            <w:rPr/>
          </w:pPr>
          <w:r>
            <w:rPr/>
          </w:r>
        </w:p>
      </w:sdtContent>
    </w:sdt>
    <w:tbl>
      <w:tblPr>
        <w:tblW w:w="9360" w:type="dxa"/>
        <w:jc w:val="left"/>
        <w:tblInd w:w="0" w:type="dxa"/>
        <w:tblLayout w:type="fixed"/>
        <w:tblCellMar>
          <w:top w:w="55" w:type="dxa"/>
          <w:left w:w="55" w:type="dxa"/>
          <w:bottom w:w="55" w:type="dxa"/>
          <w:right w:w="55" w:type="dxa"/>
        </w:tblCellMar>
      </w:tblPr>
      <w:tblGrid>
        <w:gridCol w:w="797"/>
        <w:gridCol w:w="6464"/>
        <w:gridCol w:w="2099"/>
      </w:tblGrid>
      <w:tr>
        <w:trPr/>
        <w:tc>
          <w:tcPr>
            <w:tcW w:w="797" w:type="dxa"/>
            <w:tcBorders>
              <w:top w:val="single" w:sz="2" w:space="0" w:color="000000"/>
              <w:left w:val="single" w:sz="2" w:space="0" w:color="000000"/>
              <w:bottom w:val="single" w:sz="2" w:space="0" w:color="000000"/>
            </w:tcBorders>
          </w:tcPr>
          <w:p>
            <w:pPr>
              <w:pStyle w:val="Table"/>
              <w:bidi w:val="0"/>
              <w:spacing w:before="120" w:after="120"/>
              <w:jc w:val="center"/>
              <w:rPr/>
            </w:pPr>
            <w:r>
              <w:rPr/>
              <w:t>No</w:t>
            </w:r>
          </w:p>
        </w:tc>
        <w:tc>
          <w:tcPr>
            <w:tcW w:w="6464" w:type="dxa"/>
            <w:tcBorders>
              <w:top w:val="single" w:sz="2" w:space="0" w:color="000000"/>
              <w:left w:val="single" w:sz="2" w:space="0" w:color="000000"/>
              <w:bottom w:val="single" w:sz="2" w:space="0" w:color="000000"/>
            </w:tcBorders>
          </w:tcPr>
          <w:p>
            <w:pPr>
              <w:pStyle w:val="Table"/>
              <w:bidi w:val="0"/>
              <w:spacing w:before="120" w:after="120"/>
              <w:jc w:val="left"/>
              <w:rPr/>
            </w:pPr>
            <w:r>
              <w:rPr/>
              <w:t>Requirement</w:t>
            </w:r>
          </w:p>
        </w:tc>
        <w:tc>
          <w:tcPr>
            <w:tcW w:w="2099" w:type="dxa"/>
            <w:tcBorders>
              <w:top w:val="single" w:sz="2" w:space="0" w:color="000000"/>
              <w:left w:val="single" w:sz="2" w:space="0" w:color="000000"/>
              <w:bottom w:val="single" w:sz="2" w:space="0" w:color="000000"/>
              <w:right w:val="single" w:sz="2" w:space="0" w:color="000000"/>
            </w:tcBorders>
          </w:tcPr>
          <w:p>
            <w:pPr>
              <w:pStyle w:val="Table"/>
              <w:bidi w:val="0"/>
              <w:spacing w:before="120" w:after="120"/>
              <w:jc w:val="center"/>
              <w:rPr/>
            </w:pPr>
            <w:r>
              <w:rPr/>
              <w:t>Iss</w:t>
            </w:r>
            <w:r>
              <w:rPr/>
              <w:t>ue</w:t>
            </w:r>
            <w:r>
              <w:rPr/>
              <w:t xml:space="preserve"> / </w:t>
            </w:r>
            <w:r>
              <w:rPr/>
              <w:t>Date</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1</w:t>
            </w:r>
          </w:p>
        </w:tc>
        <w:tc>
          <w:tcPr>
            <w:tcW w:w="6464" w:type="dxa"/>
            <w:tcBorders>
              <w:left w:val="single" w:sz="2" w:space="0" w:color="000000"/>
              <w:bottom w:val="single" w:sz="2" w:space="0" w:color="000000"/>
            </w:tcBorders>
          </w:tcPr>
          <w:p>
            <w:pPr>
              <w:pStyle w:val="TableText"/>
              <w:bidi w:val="0"/>
              <w:spacing w:before="120" w:after="120"/>
              <w:jc w:val="left"/>
              <w:rPr>
                <w:b w:val="false"/>
                <w:b w:val="false"/>
                <w:bCs w:val="false"/>
              </w:rPr>
            </w:pPr>
            <w:r>
              <w:rPr>
                <w:b w:val="false"/>
                <w:bCs w:val="false"/>
              </w:rPr>
              <w:t>WMT River System Requirements</w:t>
            </w:r>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pPr>
            <w:r>
              <w:rPr/>
              <w:t>0.5</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2</w:t>
            </w:r>
          </w:p>
        </w:tc>
        <w:tc>
          <w:tcPr>
            <w:tcW w:w="6464" w:type="dxa"/>
            <w:tcBorders>
              <w:left w:val="single" w:sz="2" w:space="0" w:color="000000"/>
              <w:bottom w:val="single" w:sz="2" w:space="0" w:color="000000"/>
            </w:tcBorders>
          </w:tcPr>
          <w:p>
            <w:pPr>
              <w:pStyle w:val="TableText"/>
              <w:bidi w:val="0"/>
              <w:spacing w:before="120" w:after="120"/>
              <w:jc w:val="left"/>
              <w:rPr/>
            </w:pPr>
            <w:hyperlink r:id="rId5">
              <w:r>
                <w:rPr>
                  <w:rStyle w:val="InternetLink"/>
                </w:rPr>
                <w:t>GNU General Public License</w:t>
              </w:r>
            </w:hyperlink>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pPr>
            <w:r>
              <w:rPr/>
              <w:t>3</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3</w:t>
            </w:r>
          </w:p>
        </w:tc>
        <w:tc>
          <w:tcPr>
            <w:tcW w:w="6464" w:type="dxa"/>
            <w:tcBorders>
              <w:left w:val="single" w:sz="2" w:space="0" w:color="000000"/>
              <w:bottom w:val="single" w:sz="2" w:space="0" w:color="000000"/>
            </w:tcBorders>
          </w:tcPr>
          <w:p>
            <w:pPr>
              <w:pStyle w:val="TableText"/>
              <w:bidi w:val="0"/>
              <w:spacing w:before="120" w:after="120"/>
              <w:jc w:val="left"/>
              <w:rPr/>
            </w:pPr>
            <w:hyperlink r:id="rId6">
              <w:r>
                <w:rPr>
                  <w:rStyle w:val="InternetLink"/>
                </w:rPr>
                <w:t>TCP/IP</w:t>
              </w:r>
            </w:hyperlink>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pPr>
            <w:r>
              <w:rPr/>
              <w:t>-</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4</w:t>
            </w:r>
          </w:p>
        </w:tc>
        <w:tc>
          <w:tcPr>
            <w:tcW w:w="6464" w:type="dxa"/>
            <w:tcBorders>
              <w:left w:val="single" w:sz="2" w:space="0" w:color="000000"/>
              <w:bottom w:val="single" w:sz="2" w:space="0" w:color="000000"/>
            </w:tcBorders>
          </w:tcPr>
          <w:p>
            <w:pPr>
              <w:pStyle w:val="TableText"/>
              <w:bidi w:val="0"/>
              <w:spacing w:before="120" w:after="120"/>
              <w:jc w:val="left"/>
              <w:rPr/>
            </w:pPr>
            <w:hyperlink r:id="rId7">
              <w:del w:id="62" w:author="Hamish McIntyre-Bhatty" w:date="2021-02-26T11:09:02Z">
                <w:r>
                  <w:rPr>
                    <w:rStyle w:val="InternetLink"/>
                  </w:rPr>
                  <w:delText>Creative Commons Attribution-ShareAlike International License</w:delText>
                </w:r>
              </w:del>
            </w:hyperlink>
            <w:hyperlink r:id="rId8">
              <w:ins w:id="63" w:author="Hamish McIntyre-Bhatty" w:date="2021-02-26T11:09:02Z">
                <w:r>
                  <w:rPr>
                    <w:rStyle w:val="InternetLink"/>
                  </w:rPr>
                  <w:t>Creative Commons Attribution-NonCommercial-ShareAlike International License</w:t>
                </w:r>
              </w:ins>
            </w:hyperlink>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pPr>
            <w:r>
              <w:rPr/>
              <w:t>4.0</w:t>
            </w:r>
          </w:p>
        </w:tc>
      </w:tr>
    </w:tbl>
    <w:p>
      <w:pPr>
        <w:pStyle w:val="Heading2"/>
        <w:bidi w:val="0"/>
        <w:jc w:val="left"/>
        <w:rPr/>
      </w:pPr>
      <w:bookmarkStart w:id="4" w:name="__RefHeading___Toc1186_2817788786"/>
      <w:bookmarkEnd w:id="4"/>
      <w:r>
        <w:rPr/>
        <w:t xml:space="preserve">Related </w:t>
      </w:r>
      <w:r>
        <w:rPr/>
        <w:t>Tools</w:t>
      </w:r>
    </w:p>
    <w:p>
      <w:pPr>
        <w:pStyle w:val="TextBody"/>
        <w:bidi w:val="0"/>
        <w:jc w:val="left"/>
        <w:rPr/>
      </w:pPr>
      <w:r>
        <w:rPr/>
        <w:t xml:space="preserve">The following </w:t>
      </w:r>
      <w:r>
        <w:rPr/>
        <w:t>tools</w:t>
      </w:r>
      <w:r>
        <w:rPr/>
        <w:t xml:space="preserve"> </w:t>
      </w:r>
      <w:r>
        <w:rPr/>
        <w:t>are relevant to</w:t>
      </w:r>
      <w:r>
        <w:rPr/>
        <w:t xml:space="preserve"> these Requirements.</w:t>
      </w:r>
    </w:p>
    <w:p>
      <w:pPr>
        <w:pStyle w:val="TableHeading"/>
        <w:bidi w:val="0"/>
        <w:rPr/>
      </w:pPr>
      <w:r>
        <w:rPr/>
        <w:t xml:space="preserve">Table </w:t>
      </w:r>
      <w:r>
        <w:rPr/>
        <w:fldChar w:fldCharType="begin"/>
      </w:r>
      <w:r>
        <w:rPr/>
        <w:instrText> SEQ Table \* ARABIC </w:instrText>
      </w:r>
      <w:r>
        <w:rPr/>
        <w:fldChar w:fldCharType="separate"/>
      </w:r>
      <w:r>
        <w:rPr/>
        <w:t>2</w:t>
      </w:r>
      <w:r>
        <w:rPr/>
        <w:fldChar w:fldCharType="end"/>
      </w:r>
      <w:r>
        <w:rPr/>
        <w:t xml:space="preserve">: Related </w:t>
      </w:r>
      <w:r>
        <w:rPr/>
        <w:t>Tools</w:t>
      </w:r>
    </w:p>
    <w:p>
      <w:pPr>
        <w:pStyle w:val="TableHeading"/>
        <w:bidi w:val="0"/>
        <w:rPr/>
      </w:pPr>
      <w:r>
        <w:rPr/>
      </w:r>
    </w:p>
    <w:tbl>
      <w:tblPr>
        <w:tblW w:w="9360" w:type="dxa"/>
        <w:jc w:val="left"/>
        <w:tblInd w:w="0" w:type="dxa"/>
        <w:tblLayout w:type="fixed"/>
        <w:tblCellMar>
          <w:top w:w="55" w:type="dxa"/>
          <w:left w:w="55" w:type="dxa"/>
          <w:bottom w:w="55" w:type="dxa"/>
          <w:right w:w="55" w:type="dxa"/>
        </w:tblCellMar>
      </w:tblPr>
      <w:tblGrid>
        <w:gridCol w:w="797"/>
        <w:gridCol w:w="6464"/>
        <w:gridCol w:w="2099"/>
      </w:tblGrid>
      <w:tr>
        <w:trPr/>
        <w:tc>
          <w:tcPr>
            <w:tcW w:w="797" w:type="dxa"/>
            <w:tcBorders>
              <w:top w:val="single" w:sz="2" w:space="0" w:color="000000"/>
              <w:left w:val="single" w:sz="2" w:space="0" w:color="000000"/>
              <w:bottom w:val="single" w:sz="2" w:space="0" w:color="000000"/>
            </w:tcBorders>
          </w:tcPr>
          <w:p>
            <w:pPr>
              <w:pStyle w:val="Table"/>
              <w:bidi w:val="0"/>
              <w:spacing w:before="120" w:after="120"/>
              <w:jc w:val="center"/>
              <w:rPr/>
            </w:pPr>
            <w:r>
              <w:rPr/>
              <w:t>No</w:t>
            </w:r>
          </w:p>
        </w:tc>
        <w:tc>
          <w:tcPr>
            <w:tcW w:w="6464" w:type="dxa"/>
            <w:tcBorders>
              <w:top w:val="single" w:sz="2" w:space="0" w:color="000000"/>
              <w:left w:val="single" w:sz="2" w:space="0" w:color="000000"/>
              <w:bottom w:val="single" w:sz="2" w:space="0" w:color="000000"/>
            </w:tcBorders>
          </w:tcPr>
          <w:p>
            <w:pPr>
              <w:pStyle w:val="Table"/>
              <w:bidi w:val="0"/>
              <w:spacing w:before="120" w:after="120"/>
              <w:jc w:val="left"/>
              <w:rPr/>
            </w:pPr>
            <w:r>
              <w:rPr/>
              <w:t>Requirement</w:t>
            </w:r>
          </w:p>
        </w:tc>
        <w:tc>
          <w:tcPr>
            <w:tcW w:w="2099" w:type="dxa"/>
            <w:tcBorders>
              <w:top w:val="single" w:sz="2" w:space="0" w:color="000000"/>
              <w:left w:val="single" w:sz="2" w:space="0" w:color="000000"/>
              <w:bottom w:val="single" w:sz="2" w:space="0" w:color="000000"/>
              <w:right w:val="single" w:sz="2" w:space="0" w:color="000000"/>
            </w:tcBorders>
          </w:tcPr>
          <w:p>
            <w:pPr>
              <w:pStyle w:val="Table"/>
              <w:bidi w:val="0"/>
              <w:spacing w:before="120" w:after="120"/>
              <w:jc w:val="center"/>
              <w:rPr/>
            </w:pPr>
            <w:r>
              <w:rPr/>
              <w:t>Iss</w:t>
            </w:r>
            <w:r>
              <w:rPr/>
              <w:t>ue</w:t>
            </w:r>
            <w:r>
              <w:rPr/>
              <w:t xml:space="preserve"> / </w:t>
            </w:r>
            <w:r>
              <w:rPr/>
              <w:t>Date</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1</w:t>
            </w:r>
          </w:p>
        </w:tc>
        <w:tc>
          <w:tcPr>
            <w:tcW w:w="6464" w:type="dxa"/>
            <w:tcBorders>
              <w:left w:val="single" w:sz="2" w:space="0" w:color="000000"/>
              <w:bottom w:val="single" w:sz="2" w:space="0" w:color="000000"/>
            </w:tcBorders>
          </w:tcPr>
          <w:p>
            <w:pPr>
              <w:pStyle w:val="TableText"/>
              <w:bidi w:val="0"/>
              <w:spacing w:before="120" w:after="120"/>
              <w:jc w:val="left"/>
              <w:rPr/>
            </w:pPr>
            <w:hyperlink r:id="rId9">
              <w:r>
                <w:rPr>
                  <w:rStyle w:val="InternetLink"/>
                </w:rPr>
                <w:t>Raspberry Pi Computer</w:t>
              </w:r>
            </w:hyperlink>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pPr>
            <w:r>
              <w:rPr/>
              <w:t>-</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2</w:t>
            </w:r>
          </w:p>
        </w:tc>
        <w:tc>
          <w:tcPr>
            <w:tcW w:w="6464" w:type="dxa"/>
            <w:tcBorders>
              <w:left w:val="single" w:sz="2" w:space="0" w:color="000000"/>
              <w:bottom w:val="single" w:sz="2" w:space="0" w:color="000000"/>
            </w:tcBorders>
          </w:tcPr>
          <w:p>
            <w:pPr>
              <w:pStyle w:val="TableText"/>
              <w:bidi w:val="0"/>
              <w:spacing w:before="120" w:after="120"/>
              <w:jc w:val="left"/>
              <w:rPr/>
            </w:pPr>
            <w:r>
              <w:fldChar w:fldCharType="begin"/>
            </w:r>
            <w:r>
              <w:rPr>
                <w:rStyle w:val="InternetLink"/>
              </w:rPr>
              <w:instrText> HYPERLINK "https://www.w3.org/standards/techs/html" \l "w3c_all"</w:instrText>
            </w:r>
            <w:r>
              <w:rPr>
                <w:rStyle w:val="InternetLink"/>
              </w:rPr>
              <w:fldChar w:fldCharType="separate"/>
            </w:r>
            <w:r>
              <w:rPr>
                <w:rStyle w:val="InternetLink"/>
              </w:rPr>
              <w:t>Hypertext Markup Language</w:t>
            </w:r>
            <w:r>
              <w:rPr>
                <w:rStyle w:val="InternetLink"/>
              </w:rPr>
              <w:fldChar w:fldCharType="end"/>
            </w:r>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pPr>
            <w:r>
              <w:rPr/>
              <w:t>5</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3</w:t>
            </w:r>
          </w:p>
        </w:tc>
        <w:tc>
          <w:tcPr>
            <w:tcW w:w="6464" w:type="dxa"/>
            <w:tcBorders>
              <w:left w:val="single" w:sz="2" w:space="0" w:color="000000"/>
              <w:bottom w:val="single" w:sz="2" w:space="0" w:color="000000"/>
            </w:tcBorders>
          </w:tcPr>
          <w:p>
            <w:pPr>
              <w:pStyle w:val="TableText"/>
              <w:bidi w:val="0"/>
              <w:spacing w:before="120" w:after="120"/>
              <w:jc w:val="left"/>
              <w:rPr/>
            </w:pPr>
            <w:hyperlink r:id="rId10">
              <w:r>
                <w:rPr>
                  <w:rStyle w:val="InternetLink"/>
                </w:rPr>
                <w:t>Flask micro webdevelopment framework for Python</w:t>
              </w:r>
            </w:hyperlink>
            <w:r>
              <w:rPr/>
              <w:t xml:space="preserve"> </w:t>
            </w:r>
            <w:r>
              <w:rPr/>
              <w:t>(and any assoc</w:t>
            </w:r>
            <w:ins w:id="64" w:author="Hamish MB" w:date="2021-02-23T17:10:50Z">
              <w:r>
                <w:rPr/>
                <w:t>iated</w:t>
              </w:r>
            </w:ins>
            <w:del w:id="65" w:author="Hamish MB" w:date="2021-02-23T17:10:55Z">
              <w:r>
                <w:rPr/>
                <w:delText>’d</w:delText>
              </w:r>
            </w:del>
            <w:r>
              <w:rPr/>
              <w:t xml:space="preserve"> modules)</w:t>
            </w:r>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rFonts w:ascii="Liberation Sans" w:hAnsi="Liberation Sans" w:cs="FreeSans"/>
                <w:i w:val="false"/>
                <w:i w:val="false"/>
                <w:iCs w:val="false"/>
                <w:sz w:val="24"/>
                <w:szCs w:val="24"/>
              </w:rPr>
            </w:pPr>
            <w:r>
              <w:rPr>
                <w:rFonts w:cs="FreeSans"/>
                <w:i w:val="false"/>
                <w:iCs w:val="false"/>
                <w:sz w:val="24"/>
                <w:szCs w:val="24"/>
              </w:rPr>
              <w:t>Latest</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4</w:t>
            </w:r>
          </w:p>
        </w:tc>
        <w:tc>
          <w:tcPr>
            <w:tcW w:w="6464" w:type="dxa"/>
            <w:tcBorders>
              <w:left w:val="single" w:sz="2" w:space="0" w:color="000000"/>
              <w:bottom w:val="single" w:sz="2" w:space="0" w:color="000000"/>
            </w:tcBorders>
          </w:tcPr>
          <w:p>
            <w:pPr>
              <w:pStyle w:val="TableText"/>
              <w:bidi w:val="0"/>
              <w:spacing w:before="120" w:after="120"/>
              <w:jc w:val="left"/>
              <w:rPr/>
            </w:pPr>
            <w:hyperlink r:id="rId11">
              <w:r>
                <w:rPr>
                  <w:rStyle w:val="InternetLink"/>
                </w:rPr>
                <w:t>Python Programming Language</w:t>
              </w:r>
            </w:hyperlink>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rFonts w:ascii="Liberation Sans" w:hAnsi="Liberation Sans" w:cs="FreeSans"/>
                <w:i w:val="false"/>
                <w:i w:val="false"/>
                <w:iCs w:val="false"/>
                <w:sz w:val="24"/>
                <w:szCs w:val="24"/>
              </w:rPr>
            </w:pPr>
            <w:r>
              <w:rPr>
                <w:rFonts w:cs="FreeSans"/>
                <w:i w:val="false"/>
                <w:iCs w:val="false"/>
                <w:sz w:val="24"/>
                <w:szCs w:val="24"/>
              </w:rPr>
              <w:t>Latest</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5</w:t>
            </w:r>
          </w:p>
        </w:tc>
        <w:tc>
          <w:tcPr>
            <w:tcW w:w="6464" w:type="dxa"/>
            <w:tcBorders>
              <w:left w:val="single" w:sz="2" w:space="0" w:color="000000"/>
              <w:bottom w:val="single" w:sz="2" w:space="0" w:color="000000"/>
            </w:tcBorders>
          </w:tcPr>
          <w:p>
            <w:pPr>
              <w:pStyle w:val="TableText"/>
              <w:bidi w:val="0"/>
              <w:spacing w:before="120" w:after="120"/>
              <w:jc w:val="left"/>
              <w:rPr/>
            </w:pPr>
            <w:hyperlink r:id="rId12">
              <w:r>
                <w:rPr>
                  <w:rStyle w:val="InternetLink"/>
                </w:rPr>
                <w:t>Rasp</w:t>
              </w:r>
            </w:hyperlink>
            <w:hyperlink r:id="rId13">
              <w:r>
                <w:rPr>
                  <w:rStyle w:val="InternetLink"/>
                </w:rPr>
                <w:t>berry Pi</w:t>
              </w:r>
            </w:hyperlink>
            <w:hyperlink r:id="rId14">
              <w:r>
                <w:rPr>
                  <w:rStyle w:val="InternetLink"/>
                </w:rPr>
                <w:t xml:space="preserve"> Operating System</w:t>
              </w:r>
            </w:hyperlink>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rFonts w:ascii="Liberation Sans" w:hAnsi="Liberation Sans" w:cs="FreeSans"/>
                <w:i w:val="false"/>
                <w:i w:val="false"/>
                <w:iCs w:val="false"/>
                <w:sz w:val="24"/>
                <w:szCs w:val="24"/>
              </w:rPr>
            </w:pPr>
            <w:r>
              <w:rPr>
                <w:rFonts w:cs="FreeSans"/>
                <w:i w:val="false"/>
                <w:iCs w:val="false"/>
                <w:sz w:val="24"/>
                <w:szCs w:val="24"/>
              </w:rPr>
              <w:t xml:space="preserve">Latest (caveat: mysql library must support NAS box </w:t>
            </w:r>
            <w:r>
              <w:rPr>
                <w:rFonts w:cs="FreeSans"/>
                <w:i w:val="false"/>
                <w:iCs w:val="false"/>
                <w:sz w:val="24"/>
                <w:szCs w:val="24"/>
              </w:rPr>
              <w:t>database)</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6</w:t>
            </w:r>
          </w:p>
        </w:tc>
        <w:tc>
          <w:tcPr>
            <w:tcW w:w="6464" w:type="dxa"/>
            <w:tcBorders>
              <w:left w:val="single" w:sz="2" w:space="0" w:color="000000"/>
              <w:bottom w:val="single" w:sz="2" w:space="0" w:color="000000"/>
            </w:tcBorders>
          </w:tcPr>
          <w:p>
            <w:pPr>
              <w:pStyle w:val="TableText"/>
              <w:bidi w:val="0"/>
              <w:spacing w:before="120" w:after="120"/>
              <w:jc w:val="left"/>
              <w:rPr/>
            </w:pPr>
            <w:r>
              <w:rPr/>
              <w:t>JavaScript Framework for client-side decoration (TBD)</w:t>
            </w:r>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rFonts w:ascii="Liberation Sans" w:hAnsi="Liberation Sans" w:cs="FreeSans"/>
                <w:i w:val="false"/>
                <w:i w:val="false"/>
                <w:iCs w:val="false"/>
                <w:sz w:val="24"/>
                <w:szCs w:val="24"/>
              </w:rPr>
            </w:pPr>
            <w:r>
              <w:rPr>
                <w:rFonts w:cs="FreeSans"/>
                <w:i w:val="false"/>
                <w:iCs w:val="false"/>
                <w:sz w:val="24"/>
                <w:szCs w:val="24"/>
              </w:rPr>
              <w:t>TBD</w:t>
            </w:r>
          </w:p>
        </w:tc>
      </w:tr>
      <w:tr>
        <w:trPr/>
        <w:tc>
          <w:tcPr>
            <w:tcW w:w="797" w:type="dxa"/>
            <w:tcBorders>
              <w:left w:val="single" w:sz="2" w:space="0" w:color="000000"/>
              <w:bottom w:val="single" w:sz="2" w:space="0" w:color="000000"/>
            </w:tcBorders>
          </w:tcPr>
          <w:p>
            <w:pPr>
              <w:pStyle w:val="TableText"/>
              <w:bidi w:val="0"/>
              <w:spacing w:before="120" w:after="120"/>
              <w:jc w:val="center"/>
              <w:rPr/>
            </w:pPr>
            <w:r>
              <w:rPr/>
              <w:t>7</w:t>
            </w:r>
          </w:p>
        </w:tc>
        <w:tc>
          <w:tcPr>
            <w:tcW w:w="6464" w:type="dxa"/>
            <w:tcBorders>
              <w:left w:val="single" w:sz="2" w:space="0" w:color="000000"/>
              <w:bottom w:val="single" w:sz="2" w:space="0" w:color="000000"/>
            </w:tcBorders>
          </w:tcPr>
          <w:p>
            <w:pPr>
              <w:pStyle w:val="TableText"/>
              <w:bidi w:val="0"/>
              <w:spacing w:before="120" w:after="120"/>
              <w:jc w:val="left"/>
              <w:rPr/>
            </w:pPr>
            <w:r>
              <w:rPr/>
              <w:t>Mysqldb library</w:t>
            </w:r>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rFonts w:ascii="Liberation Sans" w:hAnsi="Liberation Sans" w:cs="FreeSans"/>
                <w:i w:val="false"/>
                <w:i w:val="false"/>
                <w:iCs w:val="false"/>
                <w:sz w:val="24"/>
                <w:szCs w:val="24"/>
              </w:rPr>
            </w:pPr>
            <w:r>
              <w:rPr>
                <w:rFonts w:cs="FreeSans"/>
                <w:i w:val="false"/>
                <w:iCs w:val="false"/>
                <w:sz w:val="24"/>
                <w:szCs w:val="24"/>
              </w:rPr>
              <w:t>Latest (with caveat)</w:t>
            </w:r>
          </w:p>
        </w:tc>
      </w:tr>
      <w:tr>
        <w:trPr/>
        <w:tc>
          <w:tcPr>
            <w:tcW w:w="797" w:type="dxa"/>
            <w:tcBorders>
              <w:left w:val="single" w:sz="2" w:space="0" w:color="000000"/>
              <w:bottom w:val="single" w:sz="2" w:space="0" w:color="000000"/>
            </w:tcBorders>
          </w:tcPr>
          <w:p>
            <w:pPr>
              <w:pStyle w:val="TableText"/>
              <w:bidi w:val="0"/>
              <w:spacing w:before="120" w:after="120"/>
              <w:jc w:val="center"/>
              <w:rPr/>
            </w:pPr>
            <w:ins w:id="66" w:author="Hamish MB" w:date="2021-02-23T17:18:33Z">
              <w:r>
                <w:rPr/>
                <w:t>8</w:t>
              </w:r>
            </w:ins>
          </w:p>
        </w:tc>
        <w:tc>
          <w:tcPr>
            <w:tcW w:w="6464" w:type="dxa"/>
            <w:tcBorders>
              <w:left w:val="single" w:sz="2" w:space="0" w:color="000000"/>
              <w:bottom w:val="single" w:sz="2" w:space="0" w:color="000000"/>
            </w:tcBorders>
          </w:tcPr>
          <w:p>
            <w:pPr>
              <w:pStyle w:val="TableText"/>
              <w:bidi w:val="0"/>
              <w:spacing w:before="120" w:after="120"/>
              <w:jc w:val="left"/>
              <w:rPr/>
            </w:pPr>
            <w:hyperlink r:id="rId15">
              <w:ins w:id="67" w:author="Hamish MB" w:date="2021-02-23T17:18:34Z">
                <w:r>
                  <w:rPr>
                    <w:rStyle w:val="InternetLink"/>
                  </w:rPr>
                  <w:t>NAS Box (D-Link DNS-320L)</w:t>
                </w:r>
              </w:ins>
            </w:hyperlink>
          </w:p>
        </w:tc>
        <w:tc>
          <w:tcPr>
            <w:tcW w:w="2099" w:type="dxa"/>
            <w:tcBorders>
              <w:left w:val="single" w:sz="2" w:space="0" w:color="000000"/>
              <w:bottom w:val="single" w:sz="2" w:space="0" w:color="000000"/>
              <w:right w:val="single" w:sz="2" w:space="0" w:color="000000"/>
            </w:tcBorders>
          </w:tcPr>
          <w:p>
            <w:pPr>
              <w:pStyle w:val="TableText"/>
              <w:bidi w:val="0"/>
              <w:spacing w:before="120" w:after="120"/>
              <w:jc w:val="center"/>
              <w:rPr>
                <w:rFonts w:ascii="Liberation Sans" w:hAnsi="Liberation Sans" w:cs="FreeSans"/>
                <w:i w:val="false"/>
                <w:i w:val="false"/>
                <w:iCs w:val="false"/>
                <w:sz w:val="24"/>
                <w:szCs w:val="24"/>
              </w:rPr>
            </w:pPr>
            <w:ins w:id="68" w:author="Hamish MB" w:date="2021-02-23T17:18:51Z">
              <w:r>
                <w:rPr>
                  <w:rFonts w:cs="FreeSans"/>
                  <w:i w:val="false"/>
                  <w:iCs w:val="false"/>
                  <w:sz w:val="24"/>
                  <w:szCs w:val="24"/>
                </w:rPr>
                <w:t>N/A</w:t>
              </w:r>
            </w:ins>
          </w:p>
        </w:tc>
      </w:tr>
    </w:tbl>
    <w:p>
      <w:pPr>
        <w:pStyle w:val="Heading2"/>
        <w:bidi w:val="0"/>
        <w:jc w:val="left"/>
        <w:rPr>
          <w:del w:id="70" w:author="Hamish MB" w:date="2021-02-24T13:49:17Z"/>
        </w:rPr>
      </w:pPr>
      <w:del w:id="69" w:author="Hamish MB" w:date="2021-02-24T13:49:17Z">
        <w:r>
          <w:rPr/>
        </w:r>
      </w:del>
    </w:p>
    <w:p>
      <w:pPr>
        <w:pStyle w:val="Heading2"/>
        <w:bidi w:val="0"/>
        <w:jc w:val="left"/>
        <w:rPr/>
      </w:pPr>
      <w:bookmarkStart w:id="5" w:name="__RefHeading___Toc8000_461351655"/>
      <w:bookmarkEnd w:id="5"/>
      <w:r>
        <w:rPr/>
        <w:t>Definitions</w:t>
      </w:r>
    </w:p>
    <w:tbl>
      <w:tblPr>
        <w:tblW w:w="9978" w:type="dxa"/>
        <w:jc w:val="left"/>
        <w:tblInd w:w="0" w:type="dxa"/>
        <w:tblLayout w:type="fixed"/>
        <w:tblCellMar>
          <w:top w:w="55" w:type="dxa"/>
          <w:left w:w="55" w:type="dxa"/>
          <w:bottom w:w="55" w:type="dxa"/>
          <w:right w:w="55" w:type="dxa"/>
        </w:tblCellMar>
      </w:tblPr>
      <w:tblGrid>
        <w:gridCol w:w="1475"/>
        <w:gridCol w:w="8503"/>
      </w:tblGrid>
      <w:tr>
        <w:trPr/>
        <w:tc>
          <w:tcPr>
            <w:tcW w:w="1475" w:type="dxa"/>
            <w:tcBorders/>
          </w:tcPr>
          <w:p>
            <w:pPr>
              <w:pStyle w:val="TableContents"/>
              <w:bidi w:val="0"/>
              <w:jc w:val="left"/>
              <w:rPr/>
            </w:pPr>
            <w:r>
              <w:rPr/>
              <w:t>GUI</w:t>
            </w:r>
          </w:p>
        </w:tc>
        <w:tc>
          <w:tcPr>
            <w:tcW w:w="8503" w:type="dxa"/>
            <w:tcBorders/>
          </w:tcPr>
          <w:p>
            <w:pPr>
              <w:pStyle w:val="TableContents"/>
              <w:bidi w:val="0"/>
              <w:jc w:val="left"/>
              <w:rPr/>
            </w:pPr>
            <w:r>
              <w:rPr/>
              <w:t>Graphical User Interface</w:t>
            </w:r>
          </w:p>
        </w:tc>
      </w:tr>
      <w:tr>
        <w:trPr/>
        <w:tc>
          <w:tcPr>
            <w:tcW w:w="1475" w:type="dxa"/>
            <w:tcBorders/>
          </w:tcPr>
          <w:p>
            <w:pPr>
              <w:pStyle w:val="TableContents"/>
              <w:bidi w:val="0"/>
              <w:jc w:val="left"/>
              <w:rPr/>
            </w:pPr>
            <w:r>
              <w:rPr/>
              <w:t>HDMI</w:t>
            </w:r>
          </w:p>
        </w:tc>
        <w:tc>
          <w:tcPr>
            <w:tcW w:w="8503" w:type="dxa"/>
            <w:tcBorders/>
          </w:tcPr>
          <w:p>
            <w:pPr>
              <w:pStyle w:val="TableContents"/>
              <w:bidi w:val="0"/>
              <w:jc w:val="left"/>
              <w:rPr/>
            </w:pPr>
            <w:r>
              <w:rPr/>
              <w:t>High Definition Multimedia Interface</w:t>
            </w:r>
          </w:p>
        </w:tc>
      </w:tr>
      <w:tr>
        <w:trPr/>
        <w:tc>
          <w:tcPr>
            <w:tcW w:w="1475" w:type="dxa"/>
            <w:tcBorders/>
          </w:tcPr>
          <w:p>
            <w:pPr>
              <w:pStyle w:val="TableContents"/>
              <w:bidi w:val="0"/>
              <w:jc w:val="left"/>
              <w:rPr/>
            </w:pPr>
            <w:r>
              <w:rPr/>
              <w:t>HTML</w:t>
            </w:r>
          </w:p>
        </w:tc>
        <w:tc>
          <w:tcPr>
            <w:tcW w:w="8503" w:type="dxa"/>
            <w:tcBorders/>
          </w:tcPr>
          <w:p>
            <w:pPr>
              <w:pStyle w:val="TableContents"/>
              <w:bidi w:val="0"/>
              <w:jc w:val="left"/>
              <w:rPr/>
            </w:pPr>
            <w:r>
              <w:rPr/>
              <w:t>Hypertext Markup Language</w:t>
            </w:r>
          </w:p>
        </w:tc>
      </w:tr>
      <w:tr>
        <w:trPr/>
        <w:tc>
          <w:tcPr>
            <w:tcW w:w="1475" w:type="dxa"/>
            <w:tcBorders/>
          </w:tcPr>
          <w:p>
            <w:pPr>
              <w:pStyle w:val="TableContents"/>
              <w:bidi w:val="0"/>
              <w:jc w:val="left"/>
              <w:rPr/>
            </w:pPr>
            <w:r>
              <w:rPr/>
              <w:t>GUI Pi</w:t>
            </w:r>
          </w:p>
        </w:tc>
        <w:tc>
          <w:tcPr>
            <w:tcW w:w="8503" w:type="dxa"/>
            <w:tcBorders/>
          </w:tcPr>
          <w:p>
            <w:pPr>
              <w:pStyle w:val="TableContents"/>
              <w:bidi w:val="0"/>
              <w:jc w:val="left"/>
              <w:rPr/>
            </w:pPr>
            <w:r>
              <w:rPr/>
              <w:t xml:space="preserve">The Raspberry Pi that </w:t>
            </w:r>
            <w:del w:id="71" w:author="Hamish MB" w:date="2021-02-24T12:09:09Z">
              <w:r>
                <w:rPr/>
                <w:delText xml:space="preserve">is </w:delText>
              </w:r>
            </w:del>
            <w:del w:id="72" w:author="Hamish MB" w:date="2021-02-24T12:09:09Z">
              <w:r>
                <w:rPr/>
                <w:delText>driving</w:delText>
              </w:r>
            </w:del>
            <w:ins w:id="73" w:author="Hamish MB" w:date="2021-02-24T12:09:09Z">
              <w:r>
                <w:rPr/>
                <w:t>displays</w:t>
              </w:r>
            </w:ins>
            <w:r>
              <w:rPr/>
              <w:t xml:space="preserve"> the Visitor and staff GUIs</w:t>
            </w:r>
          </w:p>
        </w:tc>
      </w:tr>
      <w:tr>
        <w:trPr/>
        <w:tc>
          <w:tcPr>
            <w:tcW w:w="1475" w:type="dxa"/>
            <w:tcBorders/>
          </w:tcPr>
          <w:p>
            <w:pPr>
              <w:pStyle w:val="TableContents"/>
              <w:bidi w:val="0"/>
              <w:jc w:val="left"/>
              <w:rPr/>
            </w:pPr>
            <w:ins w:id="74" w:author="Hamish McIntyre-Bhatty" w:date="2021-02-26T11:04:15Z">
              <w:r>
                <w:rPr/>
                <w:t>Site-Local Pi</w:t>
              </w:r>
            </w:ins>
          </w:p>
        </w:tc>
        <w:tc>
          <w:tcPr>
            <w:tcW w:w="8503" w:type="dxa"/>
            <w:tcBorders/>
          </w:tcPr>
          <w:p>
            <w:pPr>
              <w:pStyle w:val="TableContents"/>
              <w:bidi w:val="0"/>
              <w:jc w:val="left"/>
              <w:rPr/>
            </w:pPr>
            <w:ins w:id="75" w:author="Hamish McIntyre-Bhatty" w:date="2021-02-26T11:04:19Z">
              <w:r>
                <w:rPr/>
                <w:t>The Raspberry Pi that has control over the given site, or physical area of the model town (also situated within that site).</w:t>
              </w:r>
            </w:ins>
          </w:p>
        </w:tc>
      </w:tr>
      <w:tr>
        <w:trPr/>
        <w:tc>
          <w:tcPr>
            <w:tcW w:w="1475" w:type="dxa"/>
            <w:tcBorders/>
          </w:tcPr>
          <w:p>
            <w:pPr>
              <w:pStyle w:val="TableContents"/>
              <w:bidi w:val="0"/>
              <w:jc w:val="left"/>
              <w:rPr/>
            </w:pPr>
            <w:ins w:id="76" w:author="Hamish MB" w:date="2021-02-24T12:10:30Z">
              <w:r>
                <w:rPr/>
                <w:t>Server</w:t>
              </w:r>
            </w:ins>
          </w:p>
        </w:tc>
        <w:tc>
          <w:tcPr>
            <w:tcW w:w="8503" w:type="dxa"/>
            <w:tcBorders/>
          </w:tcPr>
          <w:p>
            <w:pPr>
              <w:pStyle w:val="TableContents"/>
              <w:bidi w:val="0"/>
              <w:jc w:val="left"/>
              <w:rPr/>
            </w:pPr>
            <w:ins w:id="77" w:author="Hamish MB" w:date="2021-02-24T12:10:55Z">
              <w:r>
                <w:rPr/>
                <w:t>A computer or proces</w:t>
              </w:r>
            </w:ins>
            <w:ins w:id="78" w:author="Hamish MB" w:date="2021-02-24T12:11:00Z">
              <w:r>
                <w:rPr/>
                <w:t>s that provides access to a resource over a network for other “client” devices or computers to use.</w:t>
              </w:r>
            </w:ins>
          </w:p>
        </w:tc>
      </w:tr>
      <w:tr>
        <w:trPr/>
        <w:tc>
          <w:tcPr>
            <w:tcW w:w="1475" w:type="dxa"/>
            <w:tcBorders/>
          </w:tcPr>
          <w:p>
            <w:pPr>
              <w:pStyle w:val="TableContents"/>
              <w:bidi w:val="0"/>
              <w:jc w:val="left"/>
              <w:rPr/>
            </w:pPr>
            <w:del w:id="79" w:author="Hamish MB" w:date="2021-02-23T17:11:27Z">
              <w:r>
                <w:rPr/>
                <w:delText>master</w:delText>
              </w:r>
            </w:del>
            <w:ins w:id="80" w:author="Hamish MB" w:date="2021-02-24T12:08:59Z">
              <w:r>
                <w:rPr/>
                <w:t>Web Serv</w:t>
              </w:r>
            </w:ins>
            <w:ins w:id="81" w:author="Hamish MB" w:date="2021-02-24T12:09:00Z">
              <w:r>
                <w:rPr/>
                <w:t>er</w:t>
              </w:r>
            </w:ins>
          </w:p>
        </w:tc>
        <w:tc>
          <w:tcPr>
            <w:tcW w:w="8503" w:type="dxa"/>
            <w:tcBorders/>
          </w:tcPr>
          <w:p>
            <w:pPr>
              <w:pStyle w:val="TableContents"/>
              <w:bidi w:val="0"/>
              <w:jc w:val="left"/>
              <w:rPr/>
            </w:pPr>
            <w:del w:id="82" w:author="Hamish MB" w:date="2021-02-23T17:11:27Z">
              <w:r>
                <w:rPr/>
                <w:delText>The Raspberry Pi that is controlling the system.</w:delText>
              </w:r>
            </w:del>
            <w:ins w:id="83" w:author="Hamish MB" w:date="2021-02-24T12:09:19Z">
              <w:r>
                <w:rPr/>
                <w:t>The system that hosts the web pages used to access the visitor GUI.</w:t>
              </w:r>
            </w:ins>
          </w:p>
        </w:tc>
      </w:tr>
      <w:tr>
        <w:trPr>
          <w:trHeight w:val="435" w:hRule="atLeast"/>
        </w:trPr>
        <w:tc>
          <w:tcPr>
            <w:tcW w:w="1475" w:type="dxa"/>
            <w:tcBorders/>
          </w:tcPr>
          <w:p>
            <w:pPr>
              <w:pStyle w:val="TableContents"/>
              <w:bidi w:val="0"/>
              <w:jc w:val="left"/>
              <w:rPr/>
            </w:pPr>
            <w:del w:id="84" w:author="Hamish MB" w:date="2021-02-23T17:11:27Z">
              <w:r>
                <w:rPr/>
                <w:delText>remote</w:delText>
              </w:r>
            </w:del>
            <w:ins w:id="85" w:author="Hamish MB" w:date="2021-02-24T12:09:38Z">
              <w:r>
                <w:rPr/>
                <w:t>Database Server</w:t>
              </w:r>
            </w:ins>
          </w:p>
        </w:tc>
        <w:tc>
          <w:tcPr>
            <w:tcW w:w="8503" w:type="dxa"/>
            <w:tcBorders/>
          </w:tcPr>
          <w:p>
            <w:pPr>
              <w:pStyle w:val="TableContents"/>
              <w:bidi w:val="0"/>
              <w:jc w:val="left"/>
              <w:rPr/>
            </w:pPr>
            <w:del w:id="86" w:author="Hamish MB" w:date="2021-02-23T17:11:27Z">
              <w:r>
                <w:rPr/>
                <w:delText>Any Raspberry Pi that is under the control of the master.</w:delText>
              </w:r>
            </w:del>
            <w:ins w:id="87" w:author="Hamish MB" w:date="2021-02-24T12:09:50Z">
              <w:r>
                <w:rPr/>
                <w:t>Stores and manages data from the R</w:t>
              </w:r>
            </w:ins>
            <w:ins w:id="88" w:author="Hamish MB" w:date="2021-02-24T12:10:00Z">
              <w:r>
                <w:rPr/>
                <w:t>iver System, and makes it accessible to the Visitor and Staff GUIs.</w:t>
              </w:r>
            </w:ins>
          </w:p>
        </w:tc>
      </w:tr>
      <w:tr>
        <w:trPr>
          <w:trHeight w:val="435" w:hRule="atLeast"/>
        </w:trPr>
        <w:tc>
          <w:tcPr>
            <w:tcW w:w="1475" w:type="dxa"/>
            <w:tcBorders/>
          </w:tcPr>
          <w:p>
            <w:pPr>
              <w:pStyle w:val="TableContents"/>
              <w:bidi w:val="0"/>
              <w:jc w:val="left"/>
              <w:rPr/>
            </w:pPr>
            <w:r>
              <w:rPr/>
              <w:t>River System</w:t>
            </w:r>
          </w:p>
        </w:tc>
        <w:tc>
          <w:tcPr>
            <w:tcW w:w="8503" w:type="dxa"/>
            <w:tcBorders/>
          </w:tcPr>
          <w:p>
            <w:pPr>
              <w:pStyle w:val="TableContents"/>
              <w:bidi w:val="0"/>
              <w:jc w:val="left"/>
              <w:rPr/>
            </w:pPr>
            <w:r>
              <w:rPr/>
              <w:t>A</w:t>
            </w:r>
            <w:r>
              <w:rPr/>
              <w:t xml:space="preserve">ll elements of the WMT model river and its control and monitoring components. </w:t>
            </w:r>
          </w:p>
        </w:tc>
      </w:tr>
      <w:tr>
        <w:trPr>
          <w:trHeight w:val="435" w:hRule="atLeast"/>
        </w:trPr>
        <w:tc>
          <w:tcPr>
            <w:tcW w:w="1475" w:type="dxa"/>
            <w:tcBorders/>
          </w:tcPr>
          <w:p>
            <w:pPr>
              <w:pStyle w:val="TableContents"/>
              <w:bidi w:val="0"/>
              <w:jc w:val="left"/>
              <w:rPr/>
            </w:pPr>
            <w:ins w:id="89" w:author="Hamish MB" w:date="2021-02-23T17:11:35Z">
              <w:r>
                <w:rPr/>
                <w:t>NAS Box</w:t>
              </w:r>
            </w:ins>
          </w:p>
        </w:tc>
        <w:tc>
          <w:tcPr>
            <w:tcW w:w="8503" w:type="dxa"/>
            <w:tcBorders/>
          </w:tcPr>
          <w:p>
            <w:pPr>
              <w:pStyle w:val="TableContents"/>
              <w:bidi w:val="0"/>
              <w:jc w:val="left"/>
              <w:rPr/>
            </w:pPr>
            <w:ins w:id="90" w:author="Hamish MB" w:date="2021-02-23T17:11:38Z">
              <w:r>
                <w:rPr/>
                <w:t xml:space="preserve">Network-Attached-Storage system. This device holds the database that the river system </w:t>
              </w:r>
            </w:ins>
            <w:ins w:id="91" w:author="Hamish MB" w:date="2021-02-23T17:12:01Z">
              <w:r>
                <w:rPr/>
                <w:t>uses to maintain state, and that will be used by the visitor and staff GUIs to display information.</w:t>
              </w:r>
            </w:ins>
          </w:p>
        </w:tc>
      </w:tr>
      <w:tr>
        <w:trPr>
          <w:trHeight w:val="435" w:hRule="atLeast"/>
        </w:trPr>
        <w:tc>
          <w:tcPr>
            <w:tcW w:w="1475" w:type="dxa"/>
            <w:tcBorders/>
          </w:tcPr>
          <w:p>
            <w:pPr>
              <w:pStyle w:val="TableContents"/>
              <w:bidi w:val="0"/>
              <w:jc w:val="left"/>
              <w:rPr/>
            </w:pPr>
            <w:r>
              <w:rPr/>
              <w:t>TCP/IP</w:t>
            </w:r>
          </w:p>
        </w:tc>
        <w:tc>
          <w:tcPr>
            <w:tcW w:w="8503" w:type="dxa"/>
            <w:tcBorders/>
          </w:tcPr>
          <w:p>
            <w:pPr>
              <w:pStyle w:val="TableContents"/>
              <w:suppressLineNumbers/>
              <w:bidi w:val="0"/>
              <w:jc w:val="left"/>
              <w:rPr/>
            </w:pPr>
            <w:r>
              <w:rPr/>
              <w:t>Transmission Control Protocol / Internet Protocol</w:t>
            </w:r>
          </w:p>
        </w:tc>
      </w:tr>
      <w:tr>
        <w:trPr>
          <w:trHeight w:val="435" w:hRule="atLeast"/>
        </w:trPr>
        <w:tc>
          <w:tcPr>
            <w:tcW w:w="1475" w:type="dxa"/>
            <w:tcBorders/>
          </w:tcPr>
          <w:p>
            <w:pPr>
              <w:pStyle w:val="TableContents"/>
              <w:bidi w:val="0"/>
              <w:jc w:val="left"/>
              <w:rPr/>
            </w:pPr>
            <w:r>
              <w:rPr/>
              <w:t>WMT</w:t>
            </w:r>
          </w:p>
        </w:tc>
        <w:tc>
          <w:tcPr>
            <w:tcW w:w="8503" w:type="dxa"/>
            <w:tcBorders/>
          </w:tcPr>
          <w:p>
            <w:pPr>
              <w:pStyle w:val="TableContents"/>
              <w:bidi w:val="0"/>
              <w:jc w:val="left"/>
              <w:rPr/>
            </w:pPr>
            <w:r>
              <w:rPr/>
              <w:t>Wimborne Model Town</w:t>
            </w:r>
          </w:p>
        </w:tc>
      </w:tr>
    </w:tbl>
    <w:p>
      <w:pPr>
        <w:pStyle w:val="TextBody"/>
        <w:bidi w:val="0"/>
        <w:spacing w:lineRule="auto" w:line="288" w:before="0" w:after="140"/>
        <w:jc w:val="left"/>
        <w:rPr/>
      </w:pPr>
      <w:ins w:id="92" w:author="Hamish MB" w:date="2021-02-24T13:50:09Z">
        <w:r>
          <w:rPr/>
        </w:r>
      </w:ins>
      <w:r>
        <w:br w:type="page"/>
      </w:r>
    </w:p>
    <w:p>
      <w:pPr>
        <w:pStyle w:val="Heading1"/>
        <w:bidi w:val="0"/>
        <w:jc w:val="left"/>
        <w:rPr/>
      </w:pPr>
      <w:bookmarkStart w:id="6" w:name="__RefHeading___Toc2547_437433743"/>
      <w:bookmarkEnd w:id="6"/>
      <w:r>
        <w:rPr/>
        <w:t>HARDWARE CONFIGURATION</w:t>
      </w:r>
    </w:p>
    <w:p>
      <w:pPr>
        <w:pStyle w:val="Heading3"/>
        <w:bidi w:val="0"/>
        <w:jc w:val="left"/>
        <w:rPr/>
      </w:pPr>
      <w:bookmarkStart w:id="7" w:name="__RefHeading___Toc1188_2817788786"/>
      <w:bookmarkEnd w:id="7"/>
      <w:r>
        <w:rPr/>
        <w:t>Main River Circulation</w:t>
      </w:r>
    </w:p>
    <w:p>
      <w:pPr>
        <w:pStyle w:val="TextBody"/>
        <w:bidi w:val="0"/>
        <w:jc w:val="left"/>
        <w:rPr/>
      </w:pPr>
      <w:del w:id="94" w:author="Hamish MB" w:date="2021-02-23T17:19:32Z">
        <w:r>
          <w:rPr/>
          <w:delText xml:space="preserve">** </w:delText>
        </w:r>
      </w:del>
      <w:del w:id="95" w:author="Hamish MB" w:date="2021-02-23T17:19:32Z">
        <w:r>
          <w:rPr/>
          <w:delText xml:space="preserve">NEEDS UPDATING OR REFERENCE </w:delText>
        </w:r>
      </w:del>
      <w:del w:id="96" w:author="Hamish MB" w:date="2021-02-23T17:19:32Z">
        <w:r>
          <w:rPr/>
          <w:delText xml:space="preserve">A DOCUMENT WHICH DESCRIBES IT </w:delText>
        </w:r>
      </w:del>
      <w:del w:id="97" w:author="Hamish MB" w:date="2021-02-23T17:19:32Z">
        <w:r>
          <w:rPr/>
          <w:delText>**</w:delText>
        </w:r>
      </w:del>
    </w:p>
    <w:p>
      <w:pPr>
        <w:pStyle w:val="TextBody"/>
        <w:bidi w:val="0"/>
        <w:jc w:val="left"/>
        <w:rPr/>
      </w:pPr>
      <w:del w:id="98" w:author="Hamish McIntyre-Bhatty" w:date="2021-02-26T10:54:23Z">
        <w:r>
          <w:rPr/>
          <w:delText>Figure</w:delText>
        </w:r>
      </w:del>
      <w:ins w:id="99" w:author="Hamish McIntyre-Bhatty" w:date="2021-02-26T10:54:23Z">
        <w:r>
          <w:rPr/>
          <w:t>Illustration</w:t>
        </w:r>
      </w:ins>
      <w:r>
        <w:rPr/>
        <w:t xml:space="preserve"> 1 </w:t>
      </w:r>
      <w:r>
        <w:rPr/>
        <w:t xml:space="preserve">in Annex A </w:t>
      </w:r>
      <w:r>
        <w:rPr/>
        <w:t>shows the way in which the water is circulated within the river elements that are part of the WMT model, eg the Bog Garden and the two branches of the River Allen.</w:t>
      </w:r>
    </w:p>
    <w:p>
      <w:pPr>
        <w:pStyle w:val="TextBody"/>
        <w:bidi w:val="0"/>
        <w:jc w:val="left"/>
        <w:rPr/>
      </w:pPr>
      <w:ins w:id="101" w:author="Hamish McIntyre-Bhatty" w:date="2021-02-26T10:55:14Z">
        <w:r>
          <w:rPr/>
          <w:t>Please note that more water butts have been added since 2017, the time the diagram was created for the initial version of this requirements document. However, the physical design of the system has not changed</w:t>
        </w:r>
      </w:ins>
      <w:ins w:id="102" w:author="Hamish McIntyre-Bhatty" w:date="2021-02-26T10:56:05Z">
        <w:r>
          <w:rPr/>
          <w:t xml:space="preserve"> so the diagram remains informative.</w:t>
        </w:r>
      </w:ins>
      <w:ins w:id="103" w:author="Hamish McIntyre-Bhatty" w:date="2021-02-26T11:24:02Z">
        <w:r>
          <w:rPr/>
          <w:t xml:space="preserve"> </w:t>
        </w:r>
      </w:ins>
      <w:ins w:id="104" w:author="Hamish McIntyre-Bhatty" w:date="2021-02-26T11:24:02Z">
        <w:r>
          <w:rPr/>
          <w:t xml:space="preserve">The water wheel has also been removed due to detrimental effects </w:t>
        </w:r>
      </w:ins>
      <w:ins w:id="105" w:author="Hamish McIntyre-Bhatty" w:date="2021-02-26T11:25:07Z">
        <w:r>
          <w:rPr/>
          <w:t xml:space="preserve">on </w:t>
        </w:r>
      </w:ins>
      <w:ins w:id="106" w:author="Hamish McIntyre-Bhatty" w:date="2021-02-26T11:25:07Z">
        <w:r>
          <w:rPr/>
          <w:t>wildlife in the river.</w:t>
        </w:r>
      </w:ins>
    </w:p>
    <w:p>
      <w:pPr>
        <w:pStyle w:val="TextBody"/>
        <w:bidi w:val="0"/>
        <w:jc w:val="left"/>
        <w:rPr/>
      </w:pPr>
      <w:r>
        <w:rPr/>
        <w:t xml:space="preserve">The Sump is located at the </w:t>
      </w:r>
      <w:r>
        <w:rPr/>
        <w:t>s</w:t>
      </w:r>
      <w:r>
        <w:rPr/>
        <w:t xml:space="preserve">outhern end of the river and contains approximately </w:t>
      </w:r>
      <w:r>
        <w:rPr/>
        <w:t>5</w:t>
      </w:r>
      <w:r>
        <w:rPr/>
        <w:t xml:space="preserve">00 litres of water.  A pump </w:t>
      </w:r>
      <w:r>
        <w:rPr/>
        <w:t>(the Sump</w:t>
      </w:r>
      <w:ins w:id="107" w:author="Hamish McIntyre-Bhatty" w:date="2021-02-26T10:54:40Z">
        <w:r>
          <w:rPr/>
          <w:t>/</w:t>
        </w:r>
      </w:ins>
      <w:ins w:id="108" w:author="Hamish McIntyre-Bhatty" w:date="2021-02-26T10:54:40Z">
        <w:r>
          <w:rPr/>
          <w:t>River</w:t>
        </w:r>
      </w:ins>
      <w:r>
        <w:rPr/>
        <w:t xml:space="preserve"> Pump) </w:t>
      </w:r>
      <w:r>
        <w:rPr/>
        <w:t>recirculates this water through an underground pipe to the Bog Garden which is at the other end of the site, adjacent to the Main Entrance.  Water then flows down the two river beds and back into the sump</w:t>
      </w:r>
      <w:del w:id="109" w:author="Hamish McIntyre-Bhatty" w:date="2021-02-26T10:54:54Z">
        <w:r>
          <w:rPr/>
          <w:delText>, turning the Water Wheel just before it re-enters the Sump</w:delText>
        </w:r>
      </w:del>
      <w:r>
        <w:rPr/>
        <w:t xml:space="preserve">.  </w:t>
      </w:r>
      <w:del w:id="110" w:author="Hamish MB" w:date="2021-02-23T17:13:29Z">
        <w:r>
          <w:rPr/>
          <w:delText>The Master Pi</w:delText>
        </w:r>
      </w:del>
      <w:ins w:id="111" w:author="Hamish MB" w:date="2021-02-23T17:13:29Z">
        <w:r>
          <w:rPr/>
          <w:t>Sump Pi</w:t>
        </w:r>
      </w:ins>
      <w:r>
        <w:rPr/>
        <w:t xml:space="preserve"> will control the operation of the Sump Pump to maintain the river flow based on the measured flow rate.</w:t>
      </w:r>
    </w:p>
    <w:p>
      <w:pPr>
        <w:pStyle w:val="TextBody"/>
        <w:bidi w:val="0"/>
        <w:jc w:val="left"/>
        <w:rPr/>
      </w:pPr>
      <w:r>
        <w:rPr/>
        <w:t>Also shown on this diagram is the configuration of the water collection system as of December 2017; this includes collection of water from the roofs of some of the buildings and storage in five water butts behind the Wendy Houses.  These details should make it easier to understand the full description of this system in the next Section below.</w:t>
      </w:r>
    </w:p>
    <w:p>
      <w:pPr>
        <w:pStyle w:val="TextBody"/>
        <w:bidi w:val="0"/>
        <w:jc w:val="left"/>
        <w:rPr/>
      </w:pPr>
      <w:r>
        <w:rPr/>
        <w:t xml:space="preserve">It should be noted that the river and Bog Garden contain a combined total of some </w:t>
      </w:r>
      <w:r>
        <w:rPr/>
        <w:t>15,000</w:t>
      </w:r>
      <w:r>
        <w:rPr/>
        <w:t xml:space="preserve">  litres of water, so if the Sump Pump stops for some reason then a large quantity of this water will continue to flow into the Sump, resulting in considerable water loss through the Soak-away.</w:t>
      </w:r>
    </w:p>
    <w:p>
      <w:pPr>
        <w:pStyle w:val="TextBody"/>
        <w:bidi w:val="0"/>
        <w:jc w:val="left"/>
        <w:rPr/>
      </w:pPr>
      <w:ins w:id="113" w:author="Hamish MB" w:date="2021-02-23T17:13:51Z">
        <w:r>
          <w:rPr/>
          <w:t>Each bu</w:t>
        </w:r>
      </w:ins>
      <w:ins w:id="114" w:author="Hamish MB" w:date="2021-02-23T17:14:00Z">
        <w:r>
          <w:rPr/>
          <w:t>tts group (the Wendy butts, Stage butts, Hanham butts, and Gazebo) includes a Raspberry Pi for monitoring and local control. All control of valves to transfer water between butts groups is done through the database on the NAS box, and all of the system stat</w:t>
        </w:r>
      </w:ins>
      <w:ins w:id="115" w:author="Hamish MB" w:date="2021-02-23T17:15:00Z">
        <w:r>
          <w:rPr/>
          <w:t>e at the current point in time is stored on the NAS box</w:t>
        </w:r>
      </w:ins>
      <w:ins w:id="116" w:author="Hamish MB" w:date="2021-02-24T12:12:26Z">
        <w:r>
          <w:rPr/>
          <w:t>.</w:t>
        </w:r>
      </w:ins>
    </w:p>
    <w:p>
      <w:pPr>
        <w:pStyle w:val="TextBody"/>
        <w:bidi w:val="0"/>
        <w:jc w:val="left"/>
        <w:rPr>
          <w:del w:id="120" w:author="Hamish MB" w:date="2021-02-23T17:15:44Z"/>
        </w:rPr>
      </w:pPr>
      <w:ins w:id="118" w:author="Hamish McIntyre-Bhatty" w:date="2021-02-26T10:56:44Z">
        <w:r>
          <w:rPr/>
          <w:t xml:space="preserve">Only the Wendy butts are shown in Illustration 1 </w:t>
        </w:r>
      </w:ins>
      <w:ins w:id="119" w:author="Hamish McIntyre-Bhatty" w:date="2021-02-26T10:57:05Z">
        <w:r>
          <w:rPr/>
          <w:t>as the system has been developed further since the Illustration was created in 2017.</w:t>
        </w:r>
      </w:ins>
    </w:p>
    <w:p>
      <w:pPr>
        <w:pStyle w:val="TextBody"/>
        <w:bidi w:val="0"/>
        <w:jc w:val="left"/>
        <w:rPr/>
      </w:pPr>
      <w:ins w:id="121" w:author="Hamish MB" w:date="2021-02-24T12:13:07Z">
        <w:r>
          <w:rPr/>
        </w:r>
      </w:ins>
    </w:p>
    <w:p>
      <w:pPr>
        <w:pStyle w:val="Heading3"/>
        <w:bidi w:val="0"/>
        <w:jc w:val="left"/>
        <w:rPr>
          <w:del w:id="124" w:author="Hamish MB" w:date="2021-02-24T12:13:01Z"/>
        </w:rPr>
      </w:pPr>
      <w:del w:id="123" w:author="Hamish MB" w:date="2021-02-24T12:13:01Z">
        <w:r>
          <w:rPr/>
        </w:r>
      </w:del>
    </w:p>
    <w:p>
      <w:pPr>
        <w:pStyle w:val="Heading3"/>
        <w:bidi w:val="0"/>
        <w:jc w:val="left"/>
        <w:rPr/>
      </w:pPr>
      <w:bookmarkStart w:id="8" w:name="__RefHeading___Toc1190_2817788786"/>
      <w:bookmarkEnd w:id="8"/>
      <w:r>
        <w:rPr/>
        <w:t>Water Collection</w:t>
      </w:r>
    </w:p>
    <w:p>
      <w:pPr>
        <w:pStyle w:val="TextBody"/>
        <w:bidi w:val="0"/>
        <w:jc w:val="left"/>
        <w:rPr/>
      </w:pPr>
      <w:del w:id="125" w:author="Hamish McIntyre-Bhatty" w:date="2021-02-26T10:57:31Z">
        <w:r>
          <w:rPr/>
          <w:delText>Figure</w:delText>
        </w:r>
      </w:del>
      <w:ins w:id="126" w:author="Hamish McIntyre-Bhatty" w:date="2021-02-26T10:57:31Z">
        <w:r>
          <w:rPr/>
          <w:t>Illustration</w:t>
        </w:r>
      </w:ins>
      <w:r>
        <w:rPr/>
        <w:t xml:space="preserve"> </w:t>
      </w:r>
      <w:r>
        <w:rPr/>
        <w:t>2</w:t>
      </w:r>
      <w:r>
        <w:rPr/>
        <w:t xml:space="preserve"> </w:t>
      </w:r>
      <w:r>
        <w:rPr/>
        <w:t xml:space="preserve">in Annex A </w:t>
      </w:r>
      <w:r>
        <w:rPr/>
        <w:t xml:space="preserve">shows the </w:t>
      </w:r>
      <w:r>
        <w:rPr/>
        <w:t>proposed layout of the water collection system</w:t>
      </w:r>
      <w:r>
        <w:rPr/>
        <w:t>.</w:t>
      </w:r>
      <w:ins w:id="127" w:author="Hamish McIntyre-Bhatty" w:date="2021-02-26T10:58:11Z">
        <w:r>
          <w:rPr/>
          <w:t xml:space="preserve"> </w:t>
        </w:r>
      </w:ins>
      <w:ins w:id="128" w:author="Hamish McIntyre-Bhatty" w:date="2021-02-26T10:58:11Z">
        <w:r>
          <w:rPr/>
          <w:t>Note that the Railway Room Butts Farm is now known as the Hanham Butts Farm.</w:t>
        </w:r>
      </w:ins>
    </w:p>
    <w:p>
      <w:pPr>
        <w:pStyle w:val="TextBody"/>
        <w:bidi w:val="0"/>
        <w:jc w:val="left"/>
        <w:rPr/>
      </w:pPr>
      <w:r>
        <w:rPr/>
        <w:t xml:space="preserve">Water collected from the buildings </w:t>
      </w:r>
      <w:del w:id="130" w:author="Hamish McIntyre-Bhatty" w:date="2021-02-26T10:58:01Z">
        <w:r>
          <w:rPr/>
          <w:delText xml:space="preserve"> </w:delText>
        </w:r>
      </w:del>
      <w:del w:id="131" w:author="Hamish MB" w:date="2021-02-23T17:16:03Z">
        <w:r>
          <w:rPr/>
          <w:delText>will</w:delText>
        </w:r>
      </w:del>
      <w:r>
        <w:rPr/>
        <w:t>either flow</w:t>
      </w:r>
      <w:ins w:id="132" w:author="Hamish MB" w:date="2021-02-23T17:16:05Z">
        <w:r>
          <w:rPr/>
          <w:t>s</w:t>
        </w:r>
      </w:ins>
      <w:r>
        <w:rPr/>
        <w:t xml:space="preserve"> into the river or directly into water butts located at various points around the site.  These water butts </w:t>
      </w:r>
      <w:del w:id="133" w:author="Hamish MB" w:date="2021-02-23T17:16:11Z">
        <w:r>
          <w:rPr/>
          <w:delText xml:space="preserve">will be </w:delText>
        </w:r>
      </w:del>
      <w:ins w:id="134" w:author="Hamish MB" w:date="2021-02-23T17:16:11Z">
        <w:r>
          <w:rPr/>
          <w:t xml:space="preserve">are </w:t>
        </w:r>
      </w:ins>
      <w:r>
        <w:rPr/>
        <w:t xml:space="preserve">grouped together in sets of five butts, each designated with a Group Number.  Water levels in the Sump and in each of the Butts Groups </w:t>
      </w:r>
      <w:del w:id="135" w:author="Hamish MB" w:date="2021-02-23T17:16:20Z">
        <w:r>
          <w:rPr/>
          <w:delText>will be</w:delText>
        </w:r>
      </w:del>
      <w:ins w:id="136" w:author="Hamish MB" w:date="2021-02-23T17:16:20Z">
        <w:r>
          <w:rPr/>
          <w:t>is</w:t>
        </w:r>
      </w:ins>
      <w:r>
        <w:rPr/>
        <w:t xml:space="preserve"> monitored and water </w:t>
      </w:r>
      <w:del w:id="137" w:author="Hamish MB" w:date="2021-02-23T17:16:26Z">
        <w:r>
          <w:rPr/>
          <w:delText>will be</w:delText>
        </w:r>
      </w:del>
      <w:ins w:id="138" w:author="Hamish MB" w:date="2021-02-23T17:16:26Z">
        <w:r>
          <w:rPr/>
          <w:t>is</w:t>
        </w:r>
      </w:ins>
      <w:r>
        <w:rPr/>
        <w:t xml:space="preserve"> pumped to and from</w:t>
      </w:r>
      <w:r>
        <w:rPr/>
        <w:t xml:space="preserve"> </w:t>
      </w:r>
      <w:ins w:id="139" w:author="Hamish MB" w:date="2021-02-23T17:16:28Z">
        <w:r>
          <w:rPr/>
          <w:t xml:space="preserve">the </w:t>
        </w:r>
      </w:ins>
      <w:r>
        <w:rPr/>
        <w:t xml:space="preserve">Sump </w:t>
      </w:r>
      <w:r>
        <w:rPr/>
        <w:t>to ensure that it does not overflow into the Soak-away or run out of water during dry periods.</w:t>
      </w:r>
    </w:p>
    <w:p>
      <w:pPr>
        <w:pStyle w:val="TextBody"/>
        <w:bidi w:val="0"/>
        <w:jc w:val="left"/>
        <w:rPr/>
      </w:pPr>
      <w:r>
        <w:rPr/>
        <w:t xml:space="preserve">Each Butts Group </w:t>
      </w:r>
      <w:del w:id="140" w:author="Hamish MB" w:date="2021-02-23T17:16:36Z">
        <w:r>
          <w:rPr/>
          <w:delText>will be</w:delText>
        </w:r>
      </w:del>
      <w:ins w:id="141" w:author="Hamish MB" w:date="2021-02-23T17:16:36Z">
        <w:r>
          <w:rPr/>
          <w:t>is</w:t>
        </w:r>
      </w:ins>
      <w:r>
        <w:rPr/>
        <w:t xml:space="preserve"> monitored by sensors connected to a Raspberry Pi </w:t>
      </w:r>
      <w:del w:id="142" w:author="Hamish MB" w:date="2021-02-23T17:16:39Z">
        <w:r>
          <w:rPr/>
          <w:delText xml:space="preserve">(a Remote Pi) </w:delText>
        </w:r>
      </w:del>
      <w:r>
        <w:rPr/>
        <w:t xml:space="preserve">and the </w:t>
      </w:r>
      <w:del w:id="143" w:author="Hamish MB" w:date="2021-02-23T17:16:44Z">
        <w:r>
          <w:rPr/>
          <w:delText>Master Pi</w:delText>
        </w:r>
      </w:del>
      <w:ins w:id="144" w:author="Hamish MB" w:date="2021-02-23T17:16:44Z">
        <w:r>
          <w:rPr/>
          <w:t>each Pi</w:t>
        </w:r>
      </w:ins>
      <w:r>
        <w:rPr/>
        <w:t xml:space="preserve"> will decide </w:t>
      </w:r>
      <w:r>
        <w:rPr/>
        <w:t>when to operate valves and pumps</w:t>
      </w:r>
      <w:ins w:id="145" w:author="Hamish MB" w:date="2021-02-23T17:16:58Z">
        <w:r>
          <w:rPr/>
          <w:t xml:space="preserve"> </w:t>
        </w:r>
      </w:ins>
      <w:ins w:id="146" w:author="Hamish MB" w:date="2021-02-23T17:16:58Z">
        <w:r>
          <w:rPr/>
          <w:t>in it</w:t>
        </w:r>
      </w:ins>
      <w:ins w:id="147" w:author="Hamish MB" w:date="2021-02-23T17:17:00Z">
        <w:r>
          <w:rPr/>
          <w:t>s vicinity</w:t>
        </w:r>
      </w:ins>
      <w:r>
        <w:rPr/>
        <w:t xml:space="preserve"> to optimise water usage</w:t>
      </w:r>
      <w:ins w:id="148" w:author="Hamish MB" w:date="2021-02-23T17:17:06Z">
        <w:r>
          <w:rPr/>
          <w:t xml:space="preserve"> </w:t>
        </w:r>
      </w:ins>
      <w:ins w:id="149" w:author="Hamish MB" w:date="2021-02-23T17:17:06Z">
        <w:r>
          <w:rPr/>
          <w:t>and keep water levels higher downstream, closer to the sump</w:t>
        </w:r>
      </w:ins>
      <w:r>
        <w:rPr/>
        <w:t>.</w:t>
      </w:r>
    </w:p>
    <w:p>
      <w:pPr>
        <w:pStyle w:val="TextBody"/>
        <w:bidi w:val="0"/>
        <w:jc w:val="left"/>
        <w:rPr/>
      </w:pPr>
      <w:r>
        <w:rPr/>
        <w:t>The Gardeners Butts Group at G5 will not be used to refill the Sump or take water from it.  Instead, this Butts Group will provide water to ‘Leaky Hoses’ (and a manual tap) to water the gardens overnight, when water loss due to evaporation will be minimised.</w:t>
      </w:r>
    </w:p>
    <w:p>
      <w:pPr>
        <w:pStyle w:val="Heading3"/>
        <w:bidi w:val="0"/>
        <w:jc w:val="left"/>
        <w:rPr/>
      </w:pPr>
      <w:bookmarkStart w:id="9" w:name="__RefHeading___Toc1724_458794259"/>
      <w:bookmarkEnd w:id="9"/>
      <w:r>
        <w:rPr/>
        <w:t>Raspberry Pi Computer</w:t>
      </w:r>
    </w:p>
    <w:p>
      <w:pPr>
        <w:pStyle w:val="TextBody"/>
        <w:bidi w:val="0"/>
        <w:jc w:val="left"/>
        <w:rPr/>
      </w:pPr>
      <w:r>
        <w:rPr/>
        <w:t>Full details of the Raspberry Pi computer may be found at Reference 1 in Section 1.</w:t>
      </w:r>
      <w:ins w:id="150" w:author="Hamish McIntyre-Bhatty" w:date="2021-02-26T10:49:44Z">
        <w:r>
          <w:rPr/>
          <w:t>4</w:t>
        </w:r>
      </w:ins>
      <w:del w:id="151" w:author="Hamish McIntyre-Bhatty" w:date="2021-02-26T10:49:44Z">
        <w:r>
          <w:rPr/>
          <w:delText>3</w:delText>
        </w:r>
      </w:del>
      <w:r>
        <w:rPr/>
        <w:t xml:space="preserve">.  Apart from being a fully specified computer, it also has a number of General Purpose Digital Input / Output (GPIO) lines which can be programmed to be discrete inputs, discrete outputs and (for some of the lines) serial interfaces.  To interface to the GPIO lines, additional circuits may be required.  Some work has been done on this </w:t>
      </w:r>
      <w:r>
        <w:rPr/>
        <w:t>and a description of the current capabilities is given in Annex B</w:t>
      </w:r>
      <w:r>
        <w:rPr/>
        <w:t>.</w:t>
      </w:r>
    </w:p>
    <w:p>
      <w:pPr>
        <w:pStyle w:val="TextBody"/>
        <w:bidi w:val="0"/>
        <w:jc w:val="left"/>
        <w:rPr/>
      </w:pPr>
      <w:r>
        <w:rPr/>
        <w:t xml:space="preserve">A display may be connected to the Raspberry Pi using the </w:t>
      </w:r>
      <w:r>
        <w:rPr/>
        <w:t xml:space="preserve">High Definition Multimedia Interface </w:t>
      </w:r>
      <w:r>
        <w:rPr/>
        <w:t>(HDMI) connector.</w:t>
      </w:r>
    </w:p>
    <w:p>
      <w:pPr>
        <w:pStyle w:val="TextBody"/>
        <w:bidi w:val="0"/>
        <w:jc w:val="left"/>
        <w:rPr/>
      </w:pPr>
      <w:r>
        <w:rPr/>
        <w:t xml:space="preserve">NOTE: It is not yet agreed which Raspberry Pi will host </w:t>
      </w:r>
      <w:del w:id="152" w:author="Hamish MB" w:date="2021-02-23T17:19:47Z">
        <w:r>
          <w:rPr/>
          <w:delText xml:space="preserve">with </w:delText>
        </w:r>
      </w:del>
      <w:ins w:id="153" w:author="Hamish MB" w:date="2021-02-23T17:19:47Z">
        <w:r>
          <w:rPr/>
          <w:t xml:space="preserve">the </w:t>
        </w:r>
      </w:ins>
      <w:r>
        <w:rPr/>
        <w:t>webserver – it may be WMT-Webserver or a new dedicated Raspberry Pi.</w:t>
      </w:r>
    </w:p>
    <w:p>
      <w:pPr>
        <w:pStyle w:val="Heading3"/>
        <w:bidi w:val="0"/>
        <w:jc w:val="left"/>
        <w:rPr/>
      </w:pPr>
      <w:ins w:id="155" w:author="Hamish MB" w:date="2021-02-23T17:17:31Z">
        <w:bookmarkStart w:id="10" w:name="__RefHeading___Toc3582_151679121"/>
        <w:bookmarkEnd w:id="10"/>
        <w:r>
          <w:rPr/>
          <w:t>NAS Box</w:t>
        </w:r>
      </w:ins>
    </w:p>
    <w:p>
      <w:pPr>
        <w:pStyle w:val="TextBody"/>
        <w:bidi w:val="0"/>
        <w:jc w:val="left"/>
        <w:rPr/>
      </w:pPr>
      <w:ins w:id="157" w:author="Hamish MB" w:date="2021-02-23T17:19:58Z">
        <w:r>
          <w:rPr/>
          <w:t>Full details</w:t>
        </w:r>
      </w:ins>
      <w:ins w:id="158" w:author="Hamish MB" w:date="2021-02-23T17:20:00Z">
        <w:r>
          <w:rPr/>
          <w:t xml:space="preserve"> of the NAS Box (a D-Link DNS-320L) may be found at Reference 8 in Section 1.</w:t>
        </w:r>
      </w:ins>
      <w:ins w:id="159" w:author="Hamish McIntyre-Bhatty" w:date="2021-02-26T10:49:49Z">
        <w:r>
          <w:rPr/>
          <w:t>4</w:t>
        </w:r>
      </w:ins>
      <w:del w:id="160" w:author="Hamish McIntyre-Bhatty" w:date="2021-02-26T10:49:49Z">
        <w:r>
          <w:rPr/>
          <w:delText>3</w:delText>
        </w:r>
      </w:del>
      <w:ins w:id="161" w:author="Hamish MB" w:date="2021-02-23T17:20:00Z">
        <w:r>
          <w:rPr/>
          <w:t xml:space="preserve">. </w:t>
        </w:r>
      </w:ins>
      <w:ins w:id="162" w:author="Hamish MB" w:date="2021-02-23T17:20:00Z">
        <w:r>
          <w:rPr/>
          <w:t xml:space="preserve">The NAS Box has two SATA HDDs connected in a RAID array for redundancy, and serves as a database server for the river system, as well as performing some </w:t>
        </w:r>
      </w:ins>
      <w:ins w:id="163" w:author="Hamish MB" w:date="2021-02-23T17:20:00Z">
        <w:r>
          <w:rPr/>
          <w:t>administrative</w:t>
        </w:r>
      </w:ins>
      <w:ins w:id="164" w:author="Hamish MB" w:date="2021-02-23T17:20:00Z">
        <w:r>
          <w:rPr/>
          <w:t xml:space="preserve"> tasks periodically.</w:t>
        </w:r>
      </w:ins>
    </w:p>
    <w:p>
      <w:pPr>
        <w:pStyle w:val="TextBody"/>
        <w:bidi w:val="0"/>
        <w:jc w:val="left"/>
        <w:rPr/>
      </w:pPr>
      <w:ins w:id="166" w:author="Hamish MB" w:date="2021-02-23T17:21:37Z">
        <w:r>
          <w:rPr/>
          <w:t>The NAS Box has been deployed with a large amount of custom, cross-compiled software in order to give it the capa</w:t>
        </w:r>
      </w:ins>
      <w:ins w:id="167" w:author="Hamish MB" w:date="2021-02-23T17:22:00Z">
        <w:r>
          <w:rPr/>
          <w:t xml:space="preserve">bilities </w:t>
        </w:r>
      </w:ins>
      <w:ins w:id="168" w:author="Hamish MB" w:date="2021-02-23T17:22:00Z">
        <w:r>
          <w:rPr/>
          <w:t>that were</w:t>
        </w:r>
      </w:ins>
      <w:ins w:id="169" w:author="Hamish MB" w:date="2021-02-23T17:22:00Z">
        <w:r>
          <w:rPr/>
          <w:t xml:space="preserve"> needed to use it in the river system. An automated backup system has been set up for the NAS box to further lower the chance of data loss.</w:t>
        </w:r>
      </w:ins>
    </w:p>
    <w:p>
      <w:pPr>
        <w:pStyle w:val="Heading3"/>
        <w:pageBreakBefore w:val="false"/>
        <w:bidi w:val="0"/>
        <w:jc w:val="left"/>
        <w:rPr/>
      </w:pPr>
      <w:bookmarkStart w:id="11" w:name="__RefHeading___Toc1696_4124242437"/>
      <w:bookmarkEnd w:id="11"/>
      <w:r>
        <w:rPr/>
        <w:t>Display Specifications</w:t>
      </w:r>
      <w:ins w:id="170" w:author="Hamish MB" w:date="2021-02-23T17:22:47Z">
        <w:r>
          <w:rPr/>
          <w:t xml:space="preserve"> </w:t>
        </w:r>
      </w:ins>
      <w:ins w:id="171" w:author="Hamish MB" w:date="2021-02-23T17:22:47Z">
        <w:r>
          <w:rPr/>
          <w:t>(Desktop GUI)</w:t>
        </w:r>
      </w:ins>
    </w:p>
    <w:p>
      <w:pPr>
        <w:pStyle w:val="Note"/>
        <w:numPr>
          <w:ilvl w:val="0"/>
          <w:numId w:val="0"/>
        </w:numPr>
        <w:bidi w:val="0"/>
        <w:spacing w:lineRule="auto" w:line="288" w:before="0" w:after="140"/>
        <w:ind w:left="737" w:right="0" w:hanging="737"/>
        <w:jc w:val="left"/>
        <w:rPr/>
      </w:pPr>
      <w:r>
        <w:rPr/>
        <w:t>Note:</w:t>
        <w:tab/>
      </w:r>
      <w:r>
        <w:rPr/>
        <w:t>At the time of writing these specifications are still being agreed because the WMT would like an outdoor (IP65) Touch Screen Display, but the budget currently doesn’t include this.  Any Web GUI developed for this project must therefore be flexible enough to work with a variety of screens and interfaces as defined below:</w:t>
      </w:r>
    </w:p>
    <w:p>
      <w:pPr>
        <w:pStyle w:val="TextBody"/>
        <w:bidi w:val="0"/>
        <w:jc w:val="left"/>
        <w:rPr>
          <w:sz w:val="12"/>
          <w:szCs w:val="12"/>
        </w:rPr>
      </w:pPr>
      <w:r>
        <w:rPr>
          <w:sz w:val="12"/>
          <w:szCs w:val="12"/>
        </w:rPr>
      </w:r>
    </w:p>
    <w:tbl>
      <w:tblPr>
        <w:tblW w:w="9978" w:type="dxa"/>
        <w:jc w:val="left"/>
        <w:tblInd w:w="0" w:type="dxa"/>
        <w:tblLayout w:type="fixed"/>
        <w:tblCellMar>
          <w:top w:w="55" w:type="dxa"/>
          <w:left w:w="55" w:type="dxa"/>
          <w:bottom w:w="55" w:type="dxa"/>
          <w:right w:w="55" w:type="dxa"/>
        </w:tblCellMar>
      </w:tblPr>
      <w:tblGrid>
        <w:gridCol w:w="4305"/>
        <w:gridCol w:w="5673"/>
      </w:tblGrid>
      <w:tr>
        <w:trPr/>
        <w:tc>
          <w:tcPr>
            <w:tcW w:w="4305" w:type="dxa"/>
            <w:tcBorders/>
          </w:tcPr>
          <w:p>
            <w:pPr>
              <w:pStyle w:val="TextBody"/>
              <w:bidi w:val="0"/>
              <w:spacing w:before="0" w:after="140"/>
              <w:jc w:val="left"/>
              <w:rPr/>
            </w:pPr>
            <w:r>
              <w:rPr/>
              <w:t>Display Driver</w:t>
            </w:r>
          </w:p>
        </w:tc>
        <w:tc>
          <w:tcPr>
            <w:tcW w:w="5673" w:type="dxa"/>
            <w:tcBorders/>
          </w:tcPr>
          <w:p>
            <w:pPr>
              <w:pStyle w:val="TextBody"/>
              <w:bidi w:val="0"/>
              <w:spacing w:before="0" w:after="140"/>
              <w:jc w:val="left"/>
              <w:rPr/>
            </w:pPr>
            <w:r>
              <w:rPr/>
              <w:t>Raspberry</w:t>
            </w:r>
            <w:r>
              <w:rPr/>
              <w:t xml:space="preserve"> Pi </w:t>
            </w:r>
            <w:r>
              <w:rPr/>
              <w:t>providing a Web Browser interface into the standard HDMI port.  This will be known as the GUI Pi.</w:t>
            </w:r>
          </w:p>
        </w:tc>
      </w:tr>
      <w:tr>
        <w:trPr/>
        <w:tc>
          <w:tcPr>
            <w:tcW w:w="4305" w:type="dxa"/>
            <w:tcBorders/>
          </w:tcPr>
          <w:p>
            <w:pPr>
              <w:pStyle w:val="TextBody"/>
              <w:bidi w:val="0"/>
              <w:spacing w:before="0" w:after="140"/>
              <w:jc w:val="left"/>
              <w:rPr/>
            </w:pPr>
            <w:r>
              <w:rPr/>
              <w:t>S</w:t>
            </w:r>
            <w:r>
              <w:rPr/>
              <w:t xml:space="preserve">creen </w:t>
            </w:r>
            <w:r>
              <w:rPr/>
              <w:t>Size - IP65 (outdoor display)</w:t>
            </w:r>
          </w:p>
        </w:tc>
        <w:tc>
          <w:tcPr>
            <w:tcW w:w="5673" w:type="dxa"/>
            <w:tcBorders/>
          </w:tcPr>
          <w:p>
            <w:pPr>
              <w:pStyle w:val="Normal"/>
              <w:bidi w:val="0"/>
              <w:jc w:val="left"/>
              <w:rPr/>
            </w:pPr>
            <w:r>
              <w:rPr/>
              <w:t>12” to 19”.</w:t>
            </w:r>
          </w:p>
        </w:tc>
      </w:tr>
      <w:tr>
        <w:trPr/>
        <w:tc>
          <w:tcPr>
            <w:tcW w:w="4305" w:type="dxa"/>
            <w:tcBorders/>
          </w:tcPr>
          <w:p>
            <w:pPr>
              <w:pStyle w:val="TextBody"/>
              <w:bidi w:val="0"/>
              <w:spacing w:before="0" w:after="140"/>
              <w:jc w:val="left"/>
              <w:rPr/>
            </w:pPr>
            <w:r>
              <w:rPr/>
              <w:t>S</w:t>
            </w:r>
            <w:r>
              <w:rPr/>
              <w:t xml:space="preserve">creen </w:t>
            </w:r>
            <w:r>
              <w:rPr/>
              <w:t>Size - (indoor display)</w:t>
            </w:r>
          </w:p>
        </w:tc>
        <w:tc>
          <w:tcPr>
            <w:tcW w:w="5673" w:type="dxa"/>
            <w:tcBorders/>
          </w:tcPr>
          <w:p>
            <w:pPr>
              <w:pStyle w:val="Normal"/>
              <w:bidi w:val="0"/>
              <w:jc w:val="left"/>
              <w:rPr/>
            </w:pPr>
            <w:r>
              <w:rPr/>
              <w:t>19” to 25”.</w:t>
            </w:r>
          </w:p>
        </w:tc>
      </w:tr>
      <w:tr>
        <w:trPr/>
        <w:tc>
          <w:tcPr>
            <w:tcW w:w="4305" w:type="dxa"/>
            <w:tcBorders/>
          </w:tcPr>
          <w:p>
            <w:pPr>
              <w:pStyle w:val="TextBody"/>
              <w:bidi w:val="0"/>
              <w:spacing w:before="0" w:after="140"/>
              <w:jc w:val="left"/>
              <w:rPr/>
            </w:pPr>
            <w:r>
              <w:rPr/>
              <w:t>Visitor / Staff interface</w:t>
            </w:r>
          </w:p>
        </w:tc>
        <w:tc>
          <w:tcPr>
            <w:tcW w:w="5673" w:type="dxa"/>
            <w:tcBorders/>
          </w:tcPr>
          <w:p>
            <w:pPr>
              <w:pStyle w:val="Normal"/>
              <w:bidi w:val="0"/>
              <w:jc w:val="left"/>
              <w:rPr/>
            </w:pPr>
            <w:r>
              <w:rPr/>
              <w:t>Touch screen or</w:t>
            </w:r>
          </w:p>
          <w:p>
            <w:pPr>
              <w:pStyle w:val="Normal"/>
              <w:bidi w:val="0"/>
              <w:jc w:val="left"/>
              <w:rPr/>
            </w:pPr>
            <w:r>
              <w:rPr/>
              <w:t>Mouse or</w:t>
            </w:r>
          </w:p>
          <w:p>
            <w:pPr>
              <w:pStyle w:val="Normal"/>
              <w:bidi w:val="0"/>
              <w:jc w:val="left"/>
              <w:rPr/>
            </w:pPr>
            <w:r>
              <w:rPr/>
              <w:t>Trackball or</w:t>
            </w:r>
          </w:p>
          <w:p>
            <w:pPr>
              <w:pStyle w:val="Normal"/>
              <w:bidi w:val="0"/>
              <w:jc w:val="left"/>
              <w:rPr/>
            </w:pPr>
            <w:r>
              <w:rPr/>
              <w:t>Five robust buttons connected to the Raspberry Pi GPIO pins (Cursor up, down, left, right and left click)</w:t>
            </w:r>
          </w:p>
        </w:tc>
      </w:tr>
    </w:tbl>
    <w:p>
      <w:pPr>
        <w:pStyle w:val="TextBody"/>
        <w:bidi w:val="0"/>
        <w:jc w:val="left"/>
        <w:rPr/>
      </w:pPr>
      <w:r>
        <w:rPr/>
      </w:r>
    </w:p>
    <w:p>
      <w:pPr>
        <w:pStyle w:val="TextBody"/>
        <w:bidi w:val="0"/>
        <w:jc w:val="left"/>
        <w:rPr/>
      </w:pPr>
      <w:del w:id="172" w:author="Hamish MB" w:date="2021-02-23T17:22:58Z">
        <w:r>
          <w:rPr/>
          <w:delText xml:space="preserve">** </w:delText>
        </w:r>
      </w:del>
      <w:del w:id="173" w:author="Hamish MB" w:date="2021-02-23T17:22:58Z">
        <w:r>
          <w:rPr/>
          <w:delText>NEED NOTES FOR MOBILES WE’RE TARGETING **</w:delText>
        </w:r>
      </w:del>
    </w:p>
    <w:p>
      <w:pPr>
        <w:pStyle w:val="Heading3"/>
        <w:bidi w:val="0"/>
        <w:jc w:val="left"/>
        <w:rPr/>
      </w:pPr>
      <w:ins w:id="175" w:author="Hamish MB" w:date="2021-02-23T17:23:01Z">
        <w:bookmarkStart w:id="12" w:name="__RefHeading___Toc3584_151679121"/>
        <w:bookmarkEnd w:id="12"/>
        <w:r>
          <w:rPr/>
          <w:t>Device Specifications (Mobile GUI)</w:t>
        </w:r>
      </w:ins>
    </w:p>
    <w:p>
      <w:pPr>
        <w:pStyle w:val="TextBody"/>
        <w:bidi w:val="0"/>
        <w:jc w:val="left"/>
        <w:rPr/>
      </w:pPr>
      <w:ins w:id="177" w:author="Hamish MB" w:date="2021-02-23T17:23:01Z">
        <w:r>
          <w:rPr/>
          <w:t xml:space="preserve">Note: As </w:t>
        </w:r>
      </w:ins>
      <w:ins w:id="178" w:author="Hamish MB" w:date="2021-02-23T17:24:01Z">
        <w:r>
          <w:rPr/>
          <w:t xml:space="preserve">WMT does not control which devices users may use to connect to the mobile visitor GUI, a range of display sizes and platforms </w:t>
        </w:r>
      </w:ins>
      <w:ins w:id="179" w:author="Hamish MB" w:date="2021-02-23T17:24:01Z">
        <w:r>
          <w:rPr/>
          <w:t xml:space="preserve">must be </w:t>
        </w:r>
      </w:ins>
      <w:ins w:id="180" w:author="Hamish MB" w:date="2021-02-23T17:24:01Z">
        <w:r>
          <w:rPr/>
          <w:t>accommodated.</w:t>
        </w:r>
      </w:ins>
      <w:ins w:id="181" w:author="Hamish MB" w:date="2021-02-23T17:24:01Z">
        <w:r>
          <w:rPr/>
          <w:t xml:space="preserve"> </w:t>
        </w:r>
      </w:ins>
      <w:ins w:id="182" w:author="Hamish MB" w:date="2021-02-23T17:24:01Z">
        <w:r>
          <w:rPr/>
          <w:t>T</w:t>
        </w:r>
      </w:ins>
      <w:ins w:id="183" w:author="Hamish MB" w:date="2021-02-23T17:24:01Z">
        <w:r>
          <w:rPr/>
          <w:t xml:space="preserve">he GUI </w:t>
        </w:r>
      </w:ins>
      <w:ins w:id="184" w:author="Hamish MB" w:date="2021-02-23T17:24:01Z">
        <w:r>
          <w:rPr/>
          <w:t>should</w:t>
        </w:r>
      </w:ins>
      <w:ins w:id="185" w:author="Hamish MB" w:date="2021-02-23T17:24:01Z">
        <w:r>
          <w:rPr/>
          <w:t xml:space="preserve"> run on a “lowest common de</w:t>
        </w:r>
      </w:ins>
      <w:ins w:id="186" w:author="Hamish MB" w:date="2021-02-23T17:25:00Z">
        <w:r>
          <w:rPr/>
          <w:t>nominator” of low end devices, in an attempt to ensure it will work well on all devices visitors are likely to bring.</w:t>
        </w:r>
      </w:ins>
      <w:ins w:id="187" w:author="Hamish MB" w:date="2021-02-23T17:27:08Z">
        <w:r>
          <w:rPr/>
          <w:t xml:space="preserve"> </w:t>
        </w:r>
      </w:ins>
      <w:ins w:id="188" w:author="Hamish MB" w:date="2021-02-23T17:27:08Z">
        <w:r>
          <w:rPr/>
          <w:t>This is of course limited by the availability of devices and compatibility of these devices with modern web technologies.</w:t>
        </w:r>
      </w:ins>
    </w:p>
    <w:tbl>
      <w:tblPr>
        <w:tblW w:w="9978" w:type="dxa"/>
        <w:jc w:val="left"/>
        <w:tblInd w:w="0" w:type="dxa"/>
        <w:tblLayout w:type="fixed"/>
        <w:tblCellMar>
          <w:top w:w="55" w:type="dxa"/>
          <w:left w:w="55" w:type="dxa"/>
          <w:bottom w:w="55" w:type="dxa"/>
          <w:right w:w="55" w:type="dxa"/>
        </w:tblCellMar>
      </w:tblPr>
      <w:tblGrid>
        <w:gridCol w:w="4988"/>
        <w:gridCol w:w="4990"/>
      </w:tblGrid>
      <w:tr>
        <w:trPr/>
        <w:tc>
          <w:tcPr>
            <w:tcW w:w="4988" w:type="dxa"/>
            <w:tcBorders>
              <w:top w:val="single" w:sz="2" w:space="0" w:color="000000"/>
              <w:left w:val="single" w:sz="2" w:space="0" w:color="000000"/>
              <w:bottom w:val="single" w:sz="2" w:space="0" w:color="000000"/>
            </w:tcBorders>
          </w:tcPr>
          <w:p>
            <w:pPr>
              <w:pStyle w:val="TableContents"/>
              <w:bidi w:val="0"/>
              <w:jc w:val="left"/>
              <w:rPr/>
            </w:pPr>
            <w:ins w:id="189" w:author="Hamish MB" w:date="2021-02-23T17:25:00Z">
              <w:r>
                <w:rPr/>
                <w:t>Operating System</w:t>
              </w:r>
            </w:ins>
          </w:p>
        </w:tc>
        <w:tc>
          <w:tcPr>
            <w:tcW w:w="4990"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ins w:id="190" w:author="Hamish MB" w:date="2021-02-23T17:25:00Z">
              <w:r>
                <w:rPr/>
                <w:t>IOS 6.1</w:t>
              </w:r>
            </w:ins>
            <w:ins w:id="191" w:author="Hamish MB" w:date="2021-02-23T17:26:00Z">
              <w:r>
                <w:rPr/>
                <w:t>.6 or later, or Android 5.1 and later.</w:t>
              </w:r>
            </w:ins>
          </w:p>
        </w:tc>
      </w:tr>
      <w:tr>
        <w:trPr/>
        <w:tc>
          <w:tcPr>
            <w:tcW w:w="4988" w:type="dxa"/>
            <w:tcBorders>
              <w:left w:val="single" w:sz="2" w:space="0" w:color="000000"/>
              <w:bottom w:val="single" w:sz="2" w:space="0" w:color="000000"/>
            </w:tcBorders>
          </w:tcPr>
          <w:p>
            <w:pPr>
              <w:pStyle w:val="TableContents"/>
              <w:bidi w:val="0"/>
              <w:jc w:val="left"/>
              <w:rPr/>
            </w:pPr>
            <w:ins w:id="192" w:author="Hamish MB" w:date="2021-02-23T17:28:35Z">
              <w:r>
                <w:rPr/>
                <w:t>Form Factor</w:t>
              </w:r>
            </w:ins>
          </w:p>
        </w:tc>
        <w:tc>
          <w:tcPr>
            <w:tcW w:w="4990" w:type="dxa"/>
            <w:tcBorders>
              <w:left w:val="single" w:sz="2" w:space="0" w:color="000000"/>
              <w:bottom w:val="single" w:sz="2" w:space="0" w:color="000000"/>
              <w:right w:val="single" w:sz="2" w:space="0" w:color="000000"/>
            </w:tcBorders>
          </w:tcPr>
          <w:p>
            <w:pPr>
              <w:pStyle w:val="TableContents"/>
              <w:bidi w:val="0"/>
              <w:jc w:val="left"/>
              <w:rPr/>
            </w:pPr>
            <w:ins w:id="193" w:author="Hamish MB" w:date="2021-02-23T17:28:39Z">
              <w:r>
                <w:rPr/>
                <w:t>Mobile/handheld (but would be good to also work on tablets).</w:t>
              </w:r>
            </w:ins>
          </w:p>
        </w:tc>
      </w:tr>
      <w:tr>
        <w:trPr/>
        <w:tc>
          <w:tcPr>
            <w:tcW w:w="4988" w:type="dxa"/>
            <w:tcBorders>
              <w:left w:val="single" w:sz="2" w:space="0" w:color="000000"/>
              <w:bottom w:val="single" w:sz="2" w:space="0" w:color="000000"/>
            </w:tcBorders>
          </w:tcPr>
          <w:p>
            <w:pPr>
              <w:pStyle w:val="TableContents"/>
              <w:bidi w:val="0"/>
              <w:jc w:val="left"/>
              <w:rPr/>
            </w:pPr>
            <w:ins w:id="194" w:author="Hamish MB" w:date="2021-02-23T17:28:45Z">
              <w:r>
                <w:rPr/>
                <w:t>Screen size</w:t>
              </w:r>
            </w:ins>
          </w:p>
        </w:tc>
        <w:tc>
          <w:tcPr>
            <w:tcW w:w="4990" w:type="dxa"/>
            <w:tcBorders>
              <w:left w:val="single" w:sz="2" w:space="0" w:color="000000"/>
              <w:bottom w:val="single" w:sz="2" w:space="0" w:color="000000"/>
              <w:right w:val="single" w:sz="2" w:space="0" w:color="000000"/>
            </w:tcBorders>
          </w:tcPr>
          <w:p>
            <w:pPr>
              <w:pStyle w:val="TableContents"/>
              <w:bidi w:val="0"/>
              <w:jc w:val="left"/>
              <w:rPr/>
            </w:pPr>
            <w:ins w:id="195" w:author="Hamish MB" w:date="2021-02-23T17:30:09Z">
              <w:r>
                <w:rPr/>
                <w:t>3.5</w:t>
              </w:r>
            </w:ins>
            <w:ins w:id="196" w:author="Hamish MB" w:date="2021-02-23T17:29:02Z">
              <w:r>
                <w:rPr/>
                <w:t>” or larger.</w:t>
              </w:r>
            </w:ins>
          </w:p>
        </w:tc>
      </w:tr>
      <w:tr>
        <w:trPr/>
        <w:tc>
          <w:tcPr>
            <w:tcW w:w="4988" w:type="dxa"/>
            <w:tcBorders>
              <w:left w:val="single" w:sz="2" w:space="0" w:color="000000"/>
              <w:bottom w:val="single" w:sz="2" w:space="0" w:color="000000"/>
            </w:tcBorders>
          </w:tcPr>
          <w:p>
            <w:pPr>
              <w:pStyle w:val="TableContents"/>
              <w:bidi w:val="0"/>
              <w:jc w:val="left"/>
              <w:rPr/>
            </w:pPr>
            <w:ins w:id="197" w:author="Hamish MB" w:date="2021-02-23T17:30:13Z">
              <w:r>
                <w:rPr/>
                <w:t>Screen resolution</w:t>
              </w:r>
            </w:ins>
          </w:p>
        </w:tc>
        <w:tc>
          <w:tcPr>
            <w:tcW w:w="4990" w:type="dxa"/>
            <w:tcBorders>
              <w:left w:val="single" w:sz="2" w:space="0" w:color="000000"/>
              <w:bottom w:val="single" w:sz="2" w:space="0" w:color="000000"/>
              <w:right w:val="single" w:sz="2" w:space="0" w:color="000000"/>
            </w:tcBorders>
          </w:tcPr>
          <w:p>
            <w:pPr>
              <w:pStyle w:val="TableContents"/>
              <w:bidi w:val="0"/>
              <w:jc w:val="left"/>
              <w:rPr/>
            </w:pPr>
            <w:ins w:id="198" w:author="Hamish MB" w:date="2021-02-23T17:30:21Z">
              <w:r>
                <w:rPr/>
                <w:t>720x1080 pixels or higher.</w:t>
              </w:r>
            </w:ins>
          </w:p>
        </w:tc>
      </w:tr>
      <w:tr>
        <w:trPr/>
        <w:tc>
          <w:tcPr>
            <w:tcW w:w="4988" w:type="dxa"/>
            <w:tcBorders>
              <w:left w:val="single" w:sz="2" w:space="0" w:color="000000"/>
              <w:bottom w:val="single" w:sz="2" w:space="0" w:color="000000"/>
            </w:tcBorders>
          </w:tcPr>
          <w:p>
            <w:pPr>
              <w:pStyle w:val="TableContents"/>
              <w:bidi w:val="0"/>
              <w:jc w:val="left"/>
              <w:rPr/>
            </w:pPr>
            <w:ins w:id="199" w:author="Hamish MB" w:date="2021-02-23T17:32:27Z">
              <w:r>
                <w:rPr/>
                <w:t>Other Capabilities</w:t>
              </w:r>
            </w:ins>
          </w:p>
        </w:tc>
        <w:tc>
          <w:tcPr>
            <w:tcW w:w="4990" w:type="dxa"/>
            <w:tcBorders>
              <w:left w:val="single" w:sz="2" w:space="0" w:color="000000"/>
              <w:bottom w:val="single" w:sz="2" w:space="0" w:color="000000"/>
              <w:right w:val="single" w:sz="2" w:space="0" w:color="000000"/>
            </w:tcBorders>
          </w:tcPr>
          <w:p>
            <w:pPr>
              <w:pStyle w:val="TableContents"/>
              <w:bidi w:val="0"/>
              <w:jc w:val="left"/>
              <w:rPr/>
            </w:pPr>
            <w:ins w:id="200" w:author="Hamish MB" w:date="2021-02-23T17:32:33Z">
              <w:r>
                <w:rPr/>
                <w:t>Mutli-touch support.</w:t>
              </w:r>
            </w:ins>
          </w:p>
          <w:p>
            <w:pPr>
              <w:pStyle w:val="TableContents"/>
              <w:bidi w:val="0"/>
              <w:jc w:val="left"/>
              <w:rPr/>
            </w:pPr>
            <w:ins w:id="202" w:author="Hamish MB" w:date="2021-02-23T17:32:33Z">
              <w:r>
                <w:rPr/>
                <w:t>Support for HTML5, CSS3, and JavaScript (modern web technologies)</w:t>
              </w:r>
            </w:ins>
          </w:p>
        </w:tc>
      </w:tr>
    </w:tbl>
    <w:p>
      <w:pPr>
        <w:pStyle w:val="TextBody"/>
        <w:bidi w:val="0"/>
        <w:jc w:val="left"/>
        <w:rPr/>
      </w:pPr>
      <w:ins w:id="203" w:author="Hamish MB" w:date="2021-02-24T13:50:48Z">
        <w:r>
          <w:rPr/>
        </w:r>
      </w:ins>
      <w:r>
        <w:br w:type="page"/>
      </w:r>
    </w:p>
    <w:p>
      <w:pPr>
        <w:pStyle w:val="Heading1"/>
        <w:bidi w:val="0"/>
        <w:jc w:val="left"/>
        <w:rPr>
          <w:del w:id="206" w:author="Hamish MB" w:date="2021-02-24T13:50:50Z"/>
        </w:rPr>
      </w:pPr>
      <w:del w:id="205" w:author="Hamish MB" w:date="2021-02-24T13:50:50Z">
        <w:r>
          <w:rPr/>
        </w:r>
      </w:del>
    </w:p>
    <w:p>
      <w:pPr>
        <w:pStyle w:val="Heading1"/>
        <w:bidi w:val="0"/>
        <w:jc w:val="left"/>
        <w:rPr/>
      </w:pPr>
      <w:bookmarkStart w:id="13" w:name="__RefHeading___Toc1192_2817788786"/>
      <w:bookmarkEnd w:id="13"/>
      <w:r>
        <w:rPr/>
        <w:t>GENERAL REQUIREMENTS</w:t>
      </w:r>
    </w:p>
    <w:p>
      <w:pPr>
        <w:pStyle w:val="Heading2"/>
        <w:bidi w:val="0"/>
        <w:jc w:val="left"/>
        <w:rPr/>
      </w:pPr>
      <w:bookmarkStart w:id="14" w:name="__RefHeading___Toc8002_461351655"/>
      <w:bookmarkEnd w:id="14"/>
      <w:r>
        <w:rPr/>
        <w:t>Software Environment</w:t>
      </w:r>
    </w:p>
    <w:p>
      <w:pPr>
        <w:pStyle w:val="Heading3"/>
        <w:bidi w:val="0"/>
        <w:jc w:val="left"/>
        <w:rPr/>
      </w:pPr>
      <w:bookmarkStart w:id="15" w:name="__RefHeading___Toc1659_163027149"/>
      <w:bookmarkEnd w:id="15"/>
      <w:r>
        <w:rPr/>
        <w:t xml:space="preserve">Visitor </w:t>
      </w:r>
      <w:r>
        <w:rPr/>
        <w:t xml:space="preserve">and Staff </w:t>
      </w:r>
      <w:r>
        <w:rPr/>
        <w:t>GUI</w:t>
      </w:r>
      <w:r>
        <w:rPr/>
        <w:t>s</w:t>
      </w:r>
    </w:p>
    <w:p>
      <w:pPr>
        <w:pStyle w:val="TextBody"/>
        <w:bidi w:val="0"/>
        <w:jc w:val="left"/>
        <w:rPr/>
      </w:pPr>
      <w:r>
        <w:rPr/>
        <w:t xml:space="preserve">The Visitor </w:t>
      </w:r>
      <w:r>
        <w:rPr/>
        <w:t xml:space="preserve">and Staff </w:t>
      </w:r>
      <w:r>
        <w:rPr/>
        <w:t>GUI</w:t>
      </w:r>
      <w:r>
        <w:rPr/>
        <w:t>s</w:t>
      </w:r>
      <w:r>
        <w:rPr/>
        <w:t xml:space="preserve"> shall be implemented using </w:t>
      </w:r>
      <w:r>
        <w:rPr/>
        <w:t xml:space="preserve">code written in </w:t>
      </w:r>
      <w:r>
        <w:rPr/>
        <w:t xml:space="preserve">Hypertext Markup Language (HTML), </w:t>
      </w:r>
      <w:r>
        <w:rPr/>
        <w:t>(see Reference 2 in Section 1.</w:t>
      </w:r>
      <w:ins w:id="207" w:author="Hamish McIntyre-Bhatty" w:date="2021-02-26T10:50:02Z">
        <w:r>
          <w:rPr/>
          <w:t>4</w:t>
        </w:r>
      </w:ins>
      <w:del w:id="208" w:author="Hamish McIntyre-Bhatty" w:date="2021-02-26T10:50:02Z">
        <w:r>
          <w:rPr/>
          <w:delText>3</w:delText>
        </w:r>
      </w:del>
      <w:r>
        <w:rPr/>
        <w:t>)</w:t>
      </w:r>
      <w:r>
        <w:rPr/>
        <w:t xml:space="preserve"> Version </w:t>
      </w:r>
      <w:r>
        <w:rPr/>
        <w:t>5</w:t>
      </w:r>
      <w:r>
        <w:rPr/>
        <w:t xml:space="preserve"> to </w:t>
      </w:r>
      <w:r>
        <w:rPr/>
        <w:t>carry scripts that generate and render the content.  The preferred  framework is Flask (see Reference 3 in Section 1.</w:t>
      </w:r>
      <w:ins w:id="209" w:author="Hamish McIntyre-Bhatty" w:date="2021-02-26T10:50:22Z">
        <w:r>
          <w:rPr/>
          <w:t>4</w:t>
        </w:r>
      </w:ins>
      <w:del w:id="210" w:author="Hamish McIntyre-Bhatty" w:date="2021-02-26T10:50:22Z">
        <w:r>
          <w:rPr/>
          <w:delText>3</w:delText>
        </w:r>
      </w:del>
      <w:r>
        <w:rPr/>
        <w:t>) because it allows the Python Programming Language (see Reference 4 in Section 1.</w:t>
      </w:r>
      <w:ins w:id="211" w:author="Hamish McIntyre-Bhatty" w:date="2021-02-26T10:50:25Z">
        <w:r>
          <w:rPr/>
          <w:t>4</w:t>
        </w:r>
      </w:ins>
      <w:del w:id="212" w:author="Hamish McIntyre-Bhatty" w:date="2021-02-26T10:50:25Z">
        <w:r>
          <w:rPr/>
          <w:delText>3</w:delText>
        </w:r>
      </w:del>
      <w:r>
        <w:rPr/>
        <w:t>) to be used for the scripting language.  However, any fully cross-platform web framework may be used, providing that the languages and tools are open and free.</w:t>
      </w:r>
    </w:p>
    <w:p>
      <w:pPr>
        <w:pStyle w:val="Note"/>
        <w:bidi w:val="0"/>
        <w:jc w:val="left"/>
        <w:rPr/>
      </w:pPr>
      <w:r>
        <w:rPr/>
        <w:t>Note:</w:t>
        <w:tab/>
        <w:t xml:space="preserve">Python is preferred as the scripting language because it has been used to realise the software used for the other elements of this system and also for other Projects within the WMT. </w:t>
      </w:r>
    </w:p>
    <w:p>
      <w:pPr>
        <w:pStyle w:val="Note"/>
        <w:bidi w:val="0"/>
        <w:jc w:val="left"/>
        <w:rPr/>
      </w:pPr>
      <w:r>
        <w:rPr/>
        <w:t>The mobile interface will also depend on another language (such as JavaScript) for client-side decoration</w:t>
      </w:r>
      <w:ins w:id="213" w:author="Hamish McIntyre-Bhatty" w:date="2021-02-26T10:59:53Z">
        <w:r>
          <w:rPr/>
          <w:t xml:space="preserve"> </w:t>
        </w:r>
      </w:ins>
      <w:ins w:id="214" w:author="Hamish McIntyre-Bhatty" w:date="2021-02-26T10:59:53Z">
        <w:r>
          <w:rPr/>
          <w:t>and functionality</w:t>
        </w:r>
      </w:ins>
      <w:r>
        <w:rPr/>
        <w:t>.</w:t>
      </w:r>
    </w:p>
    <w:p>
      <w:pPr>
        <w:pStyle w:val="Heading3"/>
        <w:bidi w:val="0"/>
        <w:jc w:val="left"/>
        <w:rPr/>
      </w:pPr>
      <w:bookmarkStart w:id="16" w:name="__RefHeading___Toc1661_163027149"/>
      <w:bookmarkEnd w:id="16"/>
      <w:r>
        <w:rPr/>
        <w:t>Operating System</w:t>
      </w:r>
    </w:p>
    <w:p>
      <w:pPr>
        <w:pStyle w:val="Heading4"/>
        <w:bidi w:val="0"/>
        <w:jc w:val="left"/>
        <w:rPr/>
      </w:pPr>
      <w:bookmarkStart w:id="17" w:name="__RefHeading___Toc1663_163027149"/>
      <w:bookmarkEnd w:id="17"/>
      <w:r>
        <w:rPr/>
        <w:t>Development</w:t>
      </w:r>
    </w:p>
    <w:p>
      <w:pPr>
        <w:pStyle w:val="TextBody"/>
        <w:bidi w:val="0"/>
        <w:jc w:val="left"/>
        <w:rPr/>
      </w:pPr>
      <w:r>
        <w:rPr/>
        <w:t>Any Operating System may be used for development.</w:t>
      </w:r>
    </w:p>
    <w:p>
      <w:pPr>
        <w:pStyle w:val="Heading4"/>
        <w:bidi w:val="0"/>
        <w:jc w:val="left"/>
        <w:rPr/>
      </w:pPr>
      <w:bookmarkStart w:id="18" w:name="__RefHeading___Toc1665_163027149"/>
      <w:bookmarkEnd w:id="18"/>
      <w:r>
        <w:rPr/>
        <w:t>De</w:t>
      </w:r>
      <w:r>
        <w:rPr/>
        <w:t>ploy</w:t>
      </w:r>
      <w:r>
        <w:rPr/>
        <w:t>ment</w:t>
      </w:r>
    </w:p>
    <w:p>
      <w:pPr>
        <w:pStyle w:val="TextBody"/>
        <w:bidi w:val="0"/>
        <w:jc w:val="left"/>
        <w:rPr/>
      </w:pPr>
      <w:r>
        <w:rPr/>
        <w:t xml:space="preserve">The Operating System </w:t>
      </w:r>
      <w:r>
        <w:rPr/>
        <w:t xml:space="preserve">used for the deployed system </w:t>
      </w:r>
      <w:ins w:id="215" w:author="Hamish MB" w:date="2021-02-23T17:54:27Z">
        <w:r>
          <w:rPr/>
          <w:t xml:space="preserve">for the Desktop interface </w:t>
        </w:r>
      </w:ins>
      <w:r>
        <w:rPr/>
        <w:t>will</w:t>
      </w:r>
      <w:r>
        <w:rPr/>
        <w:t xml:space="preserve"> be Rasp</w:t>
      </w:r>
      <w:r>
        <w:rPr/>
        <w:t>berry Pi OS</w:t>
      </w:r>
      <w:r>
        <w:rPr/>
        <w:t xml:space="preserve">, </w:t>
      </w:r>
      <w:r>
        <w:rPr/>
        <w:t>(see Reference 5 in Section 1.</w:t>
      </w:r>
      <w:ins w:id="216" w:author="Hamish McIntyre-Bhatty" w:date="2021-02-26T10:50:29Z">
        <w:r>
          <w:rPr/>
          <w:t>4</w:t>
        </w:r>
      </w:ins>
      <w:del w:id="217" w:author="Hamish McIntyre-Bhatty" w:date="2021-02-26T10:50:29Z">
        <w:r>
          <w:rPr/>
          <w:delText>3</w:delText>
        </w:r>
      </w:del>
      <w:r>
        <w:rPr/>
        <w:t>)</w:t>
      </w:r>
      <w:r>
        <w:rPr/>
        <w:t xml:space="preserve"> version </w:t>
      </w:r>
      <w:r>
        <w:rPr/>
        <w:t>Buster</w:t>
      </w:r>
      <w:r>
        <w:rPr/>
        <w:t xml:space="preserve">, </w:t>
      </w:r>
      <w:r>
        <w:rPr/>
        <w:t>running on a Raspberry Pi so any developed software shall be tested on that platform</w:t>
      </w:r>
      <w:r>
        <w:rPr/>
        <w:t>.</w:t>
      </w:r>
    </w:p>
    <w:p>
      <w:pPr>
        <w:pStyle w:val="TextBody"/>
        <w:bidi w:val="0"/>
        <w:jc w:val="left"/>
        <w:rPr/>
      </w:pPr>
      <w:ins w:id="219" w:author="Hamish MB" w:date="2021-02-23T17:53:57Z">
        <w:r>
          <w:rPr/>
          <w:t>N</w:t>
        </w:r>
      </w:ins>
      <w:ins w:id="220" w:author="Hamish MB" w:date="2021-02-23T17:54:03Z">
        <w:r>
          <w:rPr/>
          <w:t xml:space="preserve">ote: The deployment target for the webserver is not yet decided, but it is very likely to be the </w:t>
        </w:r>
      </w:ins>
      <w:ins w:id="221" w:author="Hamish MB" w:date="2021-02-23T17:55:03Z">
        <w:r>
          <w:rPr/>
          <w:t>existing webserver, WMT-Webserver.</w:t>
        </w:r>
      </w:ins>
    </w:p>
    <w:p>
      <w:pPr>
        <w:pStyle w:val="TextBody"/>
        <w:bidi w:val="0"/>
        <w:jc w:val="left"/>
        <w:rPr/>
      </w:pPr>
      <w:r>
        <w:rPr/>
        <w:t xml:space="preserve">The client-side of the </w:t>
      </w:r>
      <w:r>
        <w:rPr/>
        <w:t xml:space="preserve">mobile </w:t>
      </w:r>
      <w:r>
        <w:rPr/>
        <w:t xml:space="preserve">interface will be accessible </w:t>
      </w:r>
      <w:ins w:id="222" w:author="Hamish MB" w:date="2021-02-23T17:33:25Z">
        <w:r>
          <w:rPr/>
          <w:t xml:space="preserve">from </w:t>
        </w:r>
      </w:ins>
      <w:r>
        <w:rPr/>
        <w:t xml:space="preserve">Android and iOS (versions </w:t>
      </w:r>
      <w:ins w:id="223" w:author="Hamish MB" w:date="2021-02-23T17:33:31Z">
        <w:r>
          <w:rPr/>
          <w:t>documented in Section 2.1.6</w:t>
        </w:r>
      </w:ins>
      <w:del w:id="224" w:author="Hamish MB" w:date="2021-02-23T17:33:30Z">
        <w:r>
          <w:rPr/>
          <w:delText>TBD</w:delText>
        </w:r>
      </w:del>
      <w:r>
        <w:rPr/>
        <w:t xml:space="preserve">). </w:t>
      </w:r>
      <w:r>
        <w:rPr/>
        <w:t>For phones</w:t>
      </w:r>
      <w:ins w:id="225" w:author="Hamish MB" w:date="2021-02-23T17:33:49Z">
        <w:r>
          <w:rPr/>
          <w:t xml:space="preserve"> </w:t>
        </w:r>
      </w:ins>
      <w:ins w:id="226" w:author="Hamish MB" w:date="2021-02-23T17:33:49Z">
        <w:r>
          <w:rPr/>
          <w:t>and similar handheld devices.</w:t>
        </w:r>
      </w:ins>
      <w:del w:id="227" w:author="Hamish MB" w:date="2021-02-23T17:33:49Z">
        <w:r>
          <w:rPr/>
          <w:delText xml:space="preserve"> (and maybe also tablets).</w:delText>
        </w:r>
      </w:del>
    </w:p>
    <w:p>
      <w:pPr>
        <w:pStyle w:val="Heading3"/>
        <w:pageBreakBefore w:val="false"/>
        <w:bidi w:val="0"/>
        <w:jc w:val="left"/>
        <w:rPr/>
      </w:pPr>
      <w:bookmarkStart w:id="19" w:name="__RefHeading___Toc1667_163027149"/>
      <w:bookmarkEnd w:id="19"/>
      <w:r>
        <w:rPr/>
        <w:t>Copyright</w:t>
      </w:r>
    </w:p>
    <w:p>
      <w:pPr>
        <w:pStyle w:val="TextBody"/>
        <w:bidi w:val="0"/>
        <w:jc w:val="left"/>
        <w:rPr/>
      </w:pPr>
      <w:r>
        <w:rPr/>
        <w:t xml:space="preserve">All software will be Copyright Wimborne Model Town and Released under the GNU Public License (GPL) Version 3, (see </w:t>
      </w:r>
      <w:del w:id="228" w:author="Hamish McIntyre-Bhatty" w:date="2021-02-26T10:52:25Z">
        <w:r>
          <w:rPr/>
          <w:delText xml:space="preserve"> </w:delText>
        </w:r>
      </w:del>
      <w:r>
        <w:rPr/>
        <w:t>Reference 2 in Section 1.</w:t>
      </w:r>
      <w:ins w:id="229" w:author="Hamish McIntyre-Bhatty" w:date="2021-02-26T10:53:30Z">
        <w:r>
          <w:rPr/>
          <w:t>3</w:t>
        </w:r>
      </w:ins>
      <w:del w:id="230" w:author="Hamish McIntyre-Bhatty" w:date="2021-02-26T10:50:34Z">
        <w:r>
          <w:rPr/>
          <w:delText>3</w:delText>
        </w:r>
      </w:del>
      <w:r>
        <w:rPr/>
        <w:t>).</w:t>
      </w:r>
    </w:p>
    <w:p>
      <w:pPr>
        <w:pStyle w:val="TextBody"/>
        <w:bidi w:val="0"/>
        <w:jc w:val="left"/>
        <w:rPr/>
      </w:pPr>
      <w:r>
        <w:rPr/>
        <w:t xml:space="preserve">All documentation </w:t>
      </w:r>
      <w:r>
        <w:rPr/>
        <w:t xml:space="preserve">will be Copyright Wimborne Model Town and </w:t>
      </w:r>
      <w:r>
        <w:rPr/>
        <w:t xml:space="preserve">licensed </w:t>
      </w:r>
      <w:r>
        <w:rPr>
          <w:i w:val="false"/>
          <w:iCs w:val="false"/>
        </w:rPr>
        <w:t>under the Creative Commons Attribution-NonCommercial-ShareAlike 4.0 International License</w:t>
      </w:r>
      <w:r>
        <w:rPr>
          <w:i w:val="false"/>
          <w:iCs w:val="false"/>
        </w:rPr>
        <w:t xml:space="preserve"> </w:t>
      </w:r>
      <w:r>
        <w:rPr>
          <w:i w:val="false"/>
          <w:iCs w:val="false"/>
        </w:rPr>
        <w:t>(see Reference 8 in Section 1.</w:t>
      </w:r>
      <w:ins w:id="231" w:author="Hamish McIntyre-Bhatty" w:date="2021-02-26T10:53:35Z">
        <w:r>
          <w:rPr>
            <w:i w:val="false"/>
            <w:iCs w:val="false"/>
          </w:rPr>
          <w:t>3</w:t>
        </w:r>
      </w:ins>
      <w:del w:id="232" w:author="Hamish McIntyre-Bhatty" w:date="2021-02-26T10:53:35Z">
        <w:r>
          <w:rPr>
            <w:i w:val="false"/>
            <w:iCs w:val="false"/>
          </w:rPr>
          <w:delText>2</w:delText>
        </w:r>
      </w:del>
      <w:r>
        <w:rPr>
          <w:i w:val="false"/>
          <w:iCs w:val="false"/>
        </w:rPr>
        <w:t>).</w:t>
      </w:r>
    </w:p>
    <w:p>
      <w:pPr>
        <w:pStyle w:val="TextBody"/>
        <w:bidi w:val="0"/>
        <w:jc w:val="left"/>
        <w:rPr/>
      </w:pPr>
      <w:ins w:id="234" w:author="Hamish McIntyre-Bhatty" w:date="2021-02-26T10:50:46Z">
        <w:r>
          <w:rPr>
            <w:i w:val="false"/>
            <w:iCs w:val="false"/>
          </w:rPr>
          <w:t>F</w:t>
        </w:r>
      </w:ins>
      <w:ins w:id="235" w:author="Hamish McIntyre-Bhatty" w:date="2021-02-26T10:50:46Z">
        <w:r>
          <w:rPr>
            <w:i w:val="false"/>
            <w:iCs w:val="false"/>
          </w:rPr>
          <w:t>or the duration of Hamish McIntyre-Bhatty’s Open Univer</w:t>
        </w:r>
      </w:ins>
      <w:ins w:id="236" w:author="Hamish McIntyre-Bhatty" w:date="2021-02-26T10:51:00Z">
        <w:r>
          <w:rPr>
            <w:i w:val="false"/>
            <w:iCs w:val="false"/>
          </w:rPr>
          <w:t xml:space="preserve">sity project, code and designs will be open source but Copyrighted as Hamish McIntyre-Bhatty to </w:t>
        </w:r>
      </w:ins>
      <w:ins w:id="237" w:author="Hamish McIntyre-Bhatty" w:date="2021-02-26T10:51:00Z">
        <w:r>
          <w:rPr>
            <w:i w:val="false"/>
            <w:iCs w:val="false"/>
          </w:rPr>
          <w:t>fulfil</w:t>
        </w:r>
      </w:ins>
      <w:ins w:id="238" w:author="Hamish McIntyre-Bhatty" w:date="2021-02-26T10:51:00Z">
        <w:r>
          <w:rPr>
            <w:i w:val="false"/>
            <w:iCs w:val="false"/>
          </w:rPr>
          <w:t xml:space="preserve"> the requirements of the degree programme. After the project is finished, copyright of all artefacts will </w:t>
        </w:r>
      </w:ins>
      <w:ins w:id="239" w:author="Hamish McIntyre-Bhatty" w:date="2021-02-26T10:52:10Z">
        <w:r>
          <w:rPr>
            <w:i w:val="false"/>
            <w:iCs w:val="false"/>
          </w:rPr>
          <w:t>be handed over to Wimborne Model Town.</w:t>
        </w:r>
      </w:ins>
    </w:p>
    <w:p>
      <w:pPr>
        <w:pStyle w:val="Heading2"/>
        <w:bidi w:val="0"/>
        <w:jc w:val="left"/>
        <w:rPr/>
      </w:pPr>
      <w:bookmarkStart w:id="20" w:name="__RefHeading___Toc8004_461351655"/>
      <w:bookmarkEnd w:id="20"/>
      <w:r>
        <w:rPr/>
        <w:t>Communications</w:t>
      </w:r>
    </w:p>
    <w:p>
      <w:pPr>
        <w:pStyle w:val="Heading3"/>
        <w:bidi w:val="0"/>
        <w:jc w:val="left"/>
        <w:rPr/>
      </w:pPr>
      <w:bookmarkStart w:id="21" w:name="__RefHeading___Toc1194_2817788786"/>
      <w:bookmarkEnd w:id="21"/>
      <w:r>
        <w:rPr/>
        <w:t>Medium and Protocols</w:t>
      </w:r>
    </w:p>
    <w:p>
      <w:pPr>
        <w:pStyle w:val="TextBody"/>
        <w:bidi w:val="0"/>
        <w:jc w:val="left"/>
        <w:rPr/>
      </w:pPr>
      <w:r>
        <w:rPr/>
        <w:t xml:space="preserve">All communications between </w:t>
      </w:r>
      <w:r>
        <w:rPr/>
        <w:t xml:space="preserve">the Visitor GUI Pi and the Master Pi </w:t>
      </w:r>
      <w:r>
        <w:rPr/>
        <w:t xml:space="preserve">shall </w:t>
      </w:r>
      <w:r>
        <w:rPr/>
        <w:t>use Transmission Control Protocol / Internet Protocol</w:t>
      </w:r>
      <w:r>
        <w:rPr/>
        <w:t xml:space="preserve"> </w:t>
      </w:r>
      <w:r>
        <w:rPr/>
        <w:t>(TCP/IP)</w:t>
      </w:r>
      <w:r>
        <w:rPr/>
        <w:t xml:space="preserve"> </w:t>
      </w:r>
      <w:r>
        <w:rPr/>
        <w:t>(see Reference 3 in Section 1.</w:t>
      </w:r>
      <w:ins w:id="240" w:author="Hamish McIntyre-Bhatty" w:date="2021-02-26T10:53:49Z">
        <w:r>
          <w:rPr/>
          <w:t>3</w:t>
        </w:r>
      </w:ins>
      <w:del w:id="241" w:author="Hamish McIntyre-Bhatty" w:date="2021-02-26T10:53:48Z">
        <w:r>
          <w:rPr/>
          <w:delText>2</w:delText>
        </w:r>
      </w:del>
      <w:r>
        <w:rPr/>
        <w:t xml:space="preserve">) over an </w:t>
      </w:r>
      <w:r>
        <w:rPr/>
        <w:t xml:space="preserve">Ethernet link </w:t>
      </w:r>
      <w:r>
        <w:rPr/>
        <w:t>(possibly supplemented by a wireless technology)</w:t>
      </w:r>
      <w:r>
        <w:rPr/>
        <w:t>.</w:t>
      </w:r>
    </w:p>
    <w:p>
      <w:pPr>
        <w:pStyle w:val="TextBody"/>
        <w:bidi w:val="0"/>
        <w:jc w:val="left"/>
        <w:rPr>
          <w:del w:id="242" w:author="Hamish MB" w:date="2021-02-24T13:49:29Z"/>
        </w:rPr>
      </w:pPr>
      <w:r>
        <w:rPr/>
        <w:t>Mobile devices will need to connect over Wi-Fi.</w:t>
      </w:r>
    </w:p>
    <w:p>
      <w:pPr>
        <w:pStyle w:val="TextBody"/>
        <w:bidi w:val="0"/>
        <w:jc w:val="left"/>
        <w:rPr/>
      </w:pPr>
      <w:ins w:id="243" w:author="Hamish MB" w:date="2021-02-24T13:49:30Z">
        <w:r>
          <w:rPr/>
        </w:r>
      </w:ins>
    </w:p>
    <w:p>
      <w:pPr>
        <w:pStyle w:val="Heading3"/>
        <w:bidi w:val="0"/>
        <w:jc w:val="left"/>
        <w:rPr>
          <w:del w:id="245" w:author="Hamish MB" w:date="2021-02-23T17:56:07Z"/>
        </w:rPr>
      </w:pPr>
      <w:bookmarkStart w:id="22" w:name="__RefHeading___Toc1196_2817788786"/>
      <w:bookmarkEnd w:id="22"/>
      <w:r>
        <w:rPr/>
        <w:t>Methodology</w:t>
      </w:r>
    </w:p>
    <w:p>
      <w:pPr>
        <w:pStyle w:val="Heading3"/>
        <w:bidi w:val="0"/>
        <w:jc w:val="left"/>
        <w:rPr/>
      </w:pPr>
      <w:ins w:id="246" w:author="Hamish MB" w:date="2021-01-19T15:11:24Z">
        <w:r>
          <w:rPr/>
        </w:r>
      </w:ins>
    </w:p>
    <w:p>
      <w:pPr>
        <w:pStyle w:val="TextBody"/>
        <w:bidi w:val="0"/>
        <w:spacing w:lineRule="auto" w:line="288" w:before="0" w:after="140"/>
        <w:jc w:val="left"/>
        <w:rPr/>
      </w:pPr>
      <w:r>
        <w:rPr/>
        <w:t>T</w:t>
      </w:r>
      <w:r>
        <w:rPr/>
        <w:t xml:space="preserve">he </w:t>
      </w:r>
      <w:del w:id="248" w:author="Hamish MB" w:date="2021-02-23T17:34:22Z">
        <w:r>
          <w:rPr/>
          <w:delText xml:space="preserve">Master Pi </w:delText>
        </w:r>
      </w:del>
      <w:del w:id="249" w:author="Hamish MB" w:date="2021-02-23T17:34:22Z">
        <w:r>
          <w:rPr/>
          <w:delText>wil</w:delText>
        </w:r>
      </w:del>
      <w:ins w:id="250" w:author="Hamish MB" w:date="2021-02-23T17:34:22Z">
        <w:r>
          <w:rPr/>
          <w:t>NAS box</w:t>
        </w:r>
      </w:ins>
      <w:del w:id="251" w:author="Hamish MB" w:date="2021-02-23T17:34:24Z">
        <w:r>
          <w:rPr/>
          <w:delText>l</w:delText>
        </w:r>
      </w:del>
      <w:r>
        <w:rPr/>
        <w:t xml:space="preserve"> host</w:t>
      </w:r>
      <w:ins w:id="252" w:author="Hamish MB" w:date="2021-02-23T17:34:30Z">
        <w:r>
          <w:rPr/>
          <w:t>s</w:t>
        </w:r>
      </w:ins>
      <w:r>
        <w:rPr/>
        <w:t xml:space="preserve"> a database which</w:t>
      </w:r>
      <w:del w:id="253" w:author="Hamish MB" w:date="2021-02-23T17:34:35Z">
        <w:r>
          <w:rPr/>
          <w:delText xml:space="preserve"> </w:delText>
        </w:r>
      </w:del>
      <w:del w:id="254" w:author="Hamish MB" w:date="2021-02-23T17:34:35Z">
        <w:r>
          <w:rPr/>
          <w:delText>will</w:delText>
        </w:r>
      </w:del>
      <w:r>
        <w:rPr/>
        <w:t xml:space="preserve"> </w:t>
      </w:r>
      <w:r>
        <w:rPr/>
        <w:t>contain</w:t>
      </w:r>
      <w:ins w:id="255" w:author="Hamish MB" w:date="2021-02-23T17:34:37Z">
        <w:r>
          <w:rPr/>
          <w:t>s</w:t>
        </w:r>
      </w:ins>
      <w:r>
        <w:rPr/>
        <w:t xml:space="preserve"> record</w:t>
      </w:r>
      <w:r>
        <w:rPr/>
        <w:t>s</w:t>
      </w:r>
      <w:r>
        <w:rPr/>
        <w:t xml:space="preserve"> </w:t>
      </w:r>
      <w:r>
        <w:rPr/>
        <w:t>of each River System data item</w:t>
      </w:r>
      <w:ins w:id="256" w:author="Hamish MB" w:date="2021-02-23T17:34:41Z">
        <w:r>
          <w:rPr/>
          <w:t xml:space="preserve">, </w:t>
        </w:r>
      </w:ins>
      <w:ins w:id="257" w:author="Hamish MB" w:date="2021-02-23T17:34:41Z">
        <w:r>
          <w:rPr/>
          <w:t>including current status and historical readings and e</w:t>
        </w:r>
      </w:ins>
      <w:ins w:id="258" w:author="Hamish MB" w:date="2021-02-23T17:35:00Z">
        <w:r>
          <w:rPr/>
          <w:t>vents</w:t>
        </w:r>
      </w:ins>
      <w:r>
        <w:rPr/>
        <w:t xml:space="preserve">. The </w:t>
      </w:r>
      <w:del w:id="259" w:author="Hamish MB" w:date="2021-02-23T17:35:17Z">
        <w:r>
          <w:rPr/>
          <w:delText xml:space="preserve"> GUI Pi </w:delText>
        </w:r>
      </w:del>
      <w:ins w:id="260" w:author="Hamish MB" w:date="2021-02-23T17:35:17Z">
        <w:r>
          <w:rPr/>
          <w:t xml:space="preserve">web server </w:t>
        </w:r>
      </w:ins>
      <w:r>
        <w:rPr/>
        <w:t>shall</w:t>
      </w:r>
      <w:r>
        <w:rPr/>
        <w:t xml:space="preserve"> read each record in turn before </w:t>
      </w:r>
      <w:del w:id="261" w:author="Hamish MB" w:date="2021-02-23T17:35:27Z">
        <w:r>
          <w:rPr/>
          <w:delText>displaying the relevant reading or state on the display</w:delText>
        </w:r>
      </w:del>
      <w:ins w:id="262" w:author="Hamish MB" w:date="2021-02-23T17:35:31Z">
        <w:r>
          <w:rPr/>
          <w:t>presenting the data in an HTML page for the client to render</w:t>
        </w:r>
      </w:ins>
      <w:r>
        <w:rPr/>
        <w:t xml:space="preserve">. </w:t>
      </w:r>
      <w:r>
        <w:rPr/>
        <w:t>T</w:t>
      </w:r>
      <w:r>
        <w:rPr/>
        <w:t xml:space="preserve">he software on the GUI Pi </w:t>
      </w:r>
      <w:ins w:id="263" w:author="Hamish MB" w:date="2021-02-23T17:35:49Z">
        <w:r>
          <w:rPr/>
          <w:t xml:space="preserve">(but not the mobile devices) </w:t>
        </w:r>
      </w:ins>
      <w:r>
        <w:rPr/>
        <w:t>will</w:t>
      </w:r>
      <w:r>
        <w:rPr/>
        <w:t xml:space="preserve"> have permission to write to the database </w:t>
      </w:r>
      <w:r>
        <w:rPr/>
        <w:t xml:space="preserve">in order to transmit Staff commands to the </w:t>
      </w:r>
      <w:del w:id="264" w:author="Hamish MB" w:date="2021-02-23T17:36:00Z">
        <w:r>
          <w:rPr/>
          <w:delText>Master Pi</w:delText>
        </w:r>
      </w:del>
      <w:ins w:id="265" w:author="Hamish MB" w:date="2021-02-23T17:36:00Z">
        <w:r>
          <w:rPr/>
          <w:t>NAS Box</w:t>
        </w:r>
      </w:ins>
      <w:r>
        <w:rPr/>
        <w:t>.</w:t>
      </w:r>
    </w:p>
    <w:p>
      <w:pPr>
        <w:pStyle w:val="TextBody"/>
        <w:bidi w:val="0"/>
        <w:spacing w:lineRule="auto" w:line="288" w:before="0" w:after="140"/>
        <w:jc w:val="left"/>
        <w:rPr/>
      </w:pPr>
      <w:ins w:id="266" w:author="Hamish MB" w:date="2021-01-19T15:11:56Z">
        <w:r>
          <w:rPr/>
          <w:t xml:space="preserve">Visitor </w:t>
        </w:r>
      </w:ins>
      <w:ins w:id="267" w:author="Hamish MB" w:date="2021-01-19T15:12:06Z">
        <w:r>
          <w:rPr/>
          <w:t>mobile devices will not talk direct</w:t>
        </w:r>
      </w:ins>
      <w:ins w:id="268" w:author="Hamish MB" w:date="2021-01-19T15:12:06Z">
        <w:r>
          <w:rPr/>
          <w:t>ly</w:t>
        </w:r>
      </w:ins>
      <w:ins w:id="269" w:author="Hamish MB" w:date="2021-01-19T15:12:06Z">
        <w:r>
          <w:rPr/>
          <w:t xml:space="preserve"> to the NAS box database, </w:t>
        </w:r>
      </w:ins>
      <w:ins w:id="270" w:author="Hamish MB" w:date="2021-01-19T15:12:06Z">
        <w:r>
          <w:rPr/>
          <w:t xml:space="preserve">instead communications will be via the web application server to </w:t>
        </w:r>
      </w:ins>
      <w:ins w:id="271" w:author="Hamish McIntyre-Bhatty" w:date="2021-02-26T11:00:56Z">
        <w:r>
          <w:rPr/>
          <w:t>provide</w:t>
        </w:r>
      </w:ins>
      <w:del w:id="272" w:author="Hamish McIntyre-Bhatty" w:date="2021-02-26T11:00:56Z">
        <w:r>
          <w:rPr/>
          <w:delText>improve</w:delText>
        </w:r>
      </w:del>
      <w:ins w:id="273" w:author="Hamish McIntyre-Bhatty" w:date="2021-02-26T11:01:10Z">
        <w:r>
          <w:rPr/>
          <w:t xml:space="preserve"> </w:t>
        </w:r>
      </w:ins>
      <w:ins w:id="274" w:author="Hamish McIntyre-Bhatty" w:date="2021-02-26T11:01:10Z">
        <w:r>
          <w:rPr/>
          <w:t>some</w:t>
        </w:r>
      </w:ins>
      <w:del w:id="275" w:author="Hamish McIntyre-Bhatty" w:date="2021-02-26T11:01:01Z">
        <w:r>
          <w:rPr/>
          <w:delText xml:space="preserve"> </w:delText>
        </w:r>
      </w:del>
      <w:ins w:id="276" w:author="Hamish McIntyre-Bhatty" w:date="2021-02-26T11:01:02Z">
        <w:r>
          <w:rPr/>
          <w:t xml:space="preserve"> </w:t>
        </w:r>
      </w:ins>
      <w:ins w:id="277" w:author="Hamish MB" w:date="2021-01-19T15:12:06Z">
        <w:r>
          <w:rPr/>
          <w:t>security</w:t>
        </w:r>
      </w:ins>
      <w:ins w:id="278" w:author="Hamish McIntyre-Bhatty" w:date="2021-02-26T11:01:15Z">
        <w:r>
          <w:rPr/>
          <w:t xml:space="preserve"> </w:t>
        </w:r>
      </w:ins>
      <w:ins w:id="279" w:author="Hamish McIntyre-Bhatty" w:date="2021-02-26T11:01:15Z">
        <w:r>
          <w:rPr/>
          <w:t>and isolation</w:t>
        </w:r>
      </w:ins>
      <w:ins w:id="280" w:author="Hamish MB" w:date="2021-01-19T15:12:06Z">
        <w:r>
          <w:rPr/>
          <w:t>, and reduce load on the NAS box.</w:t>
        </w:r>
      </w:ins>
      <w:ins w:id="281" w:author="Hamish MB" w:date="2021-02-23T17:36:13Z">
        <w:r>
          <w:rPr/>
          <w:t xml:space="preserve"> </w:t>
        </w:r>
      </w:ins>
      <w:ins w:id="282" w:author="Hamish MB" w:date="2021-02-23T17:36:13Z">
        <w:r>
          <w:rPr/>
          <w:t>Permissions will be handled carefully to ensure that visitors cannot gain control of the system.</w:t>
        </w:r>
      </w:ins>
    </w:p>
    <w:p>
      <w:pPr>
        <w:pStyle w:val="TextBody"/>
        <w:bidi w:val="0"/>
        <w:jc w:val="left"/>
        <w:rPr/>
      </w:pPr>
      <w:ins w:id="284" w:author="Hamish MB" w:date="2021-02-23T17:36:13Z">
        <w:r>
          <w:rPr>
            <w:b/>
            <w:bCs/>
          </w:rPr>
          <w:t>Please note:</w:t>
        </w:r>
      </w:ins>
      <w:ins w:id="285" w:author="Hamish MB" w:date="2021-02-23T17:36:13Z">
        <w:r>
          <w:rPr/>
          <w:t xml:space="preserve"> The staff and desktop elements are outside of the scope for the Open University part of this project. Which requirements do and do </w:t>
        </w:r>
      </w:ins>
      <w:ins w:id="286" w:author="Hamish MB" w:date="2021-02-23T17:37:00Z">
        <w:r>
          <w:rPr/>
          <w:t>not apply to the Open University part of the project are documented below.</w:t>
        </w:r>
      </w:ins>
      <w:r>
        <w:br w:type="page"/>
      </w:r>
    </w:p>
    <w:p>
      <w:pPr>
        <w:pStyle w:val="Heading1"/>
        <w:bidi w:val="0"/>
        <w:jc w:val="left"/>
        <w:rPr/>
      </w:pPr>
      <w:bookmarkStart w:id="23" w:name="__RefHeading___Toc8006_461351655"/>
      <w:bookmarkEnd w:id="23"/>
      <w:r>
        <w:rPr/>
        <w:t>FUNCTIONAL REQUIREMENTS</w:t>
      </w:r>
    </w:p>
    <w:p>
      <w:pPr>
        <w:pStyle w:val="Heading2"/>
        <w:bidi w:val="0"/>
        <w:jc w:val="left"/>
        <w:rPr/>
      </w:pPr>
      <w:bookmarkStart w:id="24" w:name="__RefHeading___Toc8008_461351655"/>
      <w:bookmarkEnd w:id="24"/>
      <w:r>
        <w:rPr/>
        <w:t xml:space="preserve">Software Requirements for </w:t>
      </w:r>
      <w:r>
        <w:rPr/>
        <w:t>the Visitor Display</w:t>
      </w:r>
    </w:p>
    <w:p>
      <w:pPr>
        <w:pStyle w:val="TextBody"/>
        <w:bidi w:val="0"/>
        <w:jc w:val="left"/>
        <w:rPr>
          <w:b/>
          <w:b/>
          <w:bCs/>
        </w:rPr>
      </w:pPr>
      <w:ins w:id="288" w:author="Hamish MB" w:date="2021-02-23T17:37:50Z">
        <w:r>
          <w:rPr>
            <w:b/>
            <w:bCs/>
          </w:rPr>
          <w:t xml:space="preserve">All of the requirements in this section are </w:t>
        </w:r>
      </w:ins>
      <w:ins w:id="289" w:author="Hamish MB" w:date="2021-02-23T17:38:04Z">
        <w:r>
          <w:rPr>
            <w:b/>
            <w:bCs/>
          </w:rPr>
          <w:t>applicable to the Open University project.</w:t>
        </w:r>
      </w:ins>
    </w:p>
    <w:p>
      <w:pPr>
        <w:pStyle w:val="TextBody"/>
        <w:bidi w:val="0"/>
        <w:jc w:val="left"/>
        <w:rPr/>
      </w:pPr>
      <w:r>
        <w:rPr/>
        <w:t>Table 3 below details the Functional Requirements for the Visitor GUI</w:t>
      </w:r>
      <w:r>
        <w:rPr/>
        <w:t>.</w:t>
      </w:r>
    </w:p>
    <w:p>
      <w:pPr>
        <w:pStyle w:val="TableHeading"/>
        <w:bidi w:val="0"/>
        <w:rPr/>
      </w:pPr>
      <w:r>
        <w:rPr/>
        <w:t xml:space="preserve">Table </w:t>
      </w:r>
      <w:r>
        <w:rPr/>
        <w:fldChar w:fldCharType="begin"/>
      </w:r>
      <w:r>
        <w:rPr/>
        <w:instrText> SEQ Table \* ARABIC </w:instrText>
      </w:r>
      <w:r>
        <w:rPr/>
        <w:fldChar w:fldCharType="separate"/>
      </w:r>
      <w:r>
        <w:rPr/>
        <w:t>3</w:t>
      </w:r>
      <w:r>
        <w:rPr/>
        <w:fldChar w:fldCharType="end"/>
      </w:r>
      <w:r>
        <w:rPr/>
        <w:t xml:space="preserve">: </w:t>
      </w:r>
      <w:r>
        <w:rPr/>
        <w:t>Visitor GUI Functional Requirements</w:t>
      </w:r>
    </w:p>
    <w:p>
      <w:pPr>
        <w:pStyle w:val="TableHeading"/>
        <w:bidi w:val="0"/>
        <w:rPr/>
      </w:pPr>
      <w:r>
        <w:rPr/>
      </w:r>
    </w:p>
    <w:tbl>
      <w:tblPr>
        <w:tblW w:w="9360" w:type="dxa"/>
        <w:jc w:val="left"/>
        <w:tblInd w:w="0" w:type="dxa"/>
        <w:tblLayout w:type="fixed"/>
        <w:tblCellMar>
          <w:top w:w="55" w:type="dxa"/>
          <w:left w:w="55" w:type="dxa"/>
          <w:bottom w:w="55" w:type="dxa"/>
          <w:right w:w="55" w:type="dxa"/>
        </w:tblCellMar>
      </w:tblPr>
      <w:tblGrid>
        <w:gridCol w:w="797"/>
        <w:gridCol w:w="8563"/>
      </w:tblGrid>
      <w:tr>
        <w:trPr>
          <w:tblHeader w:val="true"/>
        </w:trPr>
        <w:tc>
          <w:tcPr>
            <w:tcW w:w="797" w:type="dxa"/>
            <w:tcBorders>
              <w:top w:val="single" w:sz="2" w:space="0" w:color="000000"/>
              <w:left w:val="single" w:sz="2" w:space="0" w:color="000000"/>
              <w:bottom w:val="single" w:sz="2" w:space="0" w:color="000000"/>
            </w:tcBorders>
          </w:tcPr>
          <w:p>
            <w:pPr>
              <w:pStyle w:val="Table"/>
              <w:bidi w:val="0"/>
              <w:spacing w:before="120" w:after="120"/>
              <w:jc w:val="center"/>
              <w:rPr/>
            </w:pPr>
            <w:r>
              <w:rPr/>
              <w:t>No</w:t>
            </w:r>
          </w:p>
        </w:tc>
        <w:tc>
          <w:tcPr>
            <w:tcW w:w="8563" w:type="dxa"/>
            <w:tcBorders>
              <w:top w:val="single" w:sz="2" w:space="0" w:color="000000"/>
              <w:left w:val="single" w:sz="2" w:space="0" w:color="000000"/>
              <w:bottom w:val="single" w:sz="2" w:space="0" w:color="000000"/>
              <w:right w:val="single" w:sz="2" w:space="0" w:color="000000"/>
            </w:tcBorders>
          </w:tcPr>
          <w:p>
            <w:pPr>
              <w:pStyle w:val="Table"/>
              <w:bidi w:val="0"/>
              <w:spacing w:before="120" w:after="120"/>
              <w:jc w:val="left"/>
              <w:rPr/>
            </w:pPr>
            <w:r>
              <w:rPr/>
              <w:t>Requirement</w:t>
            </w:r>
          </w:p>
        </w:tc>
      </w:tr>
      <w:tr>
        <w:trPr/>
        <w:tc>
          <w:tcPr>
            <w:tcW w:w="797" w:type="dxa"/>
            <w:tcBorders>
              <w:left w:val="single" w:sz="2" w:space="0" w:color="000000"/>
              <w:bottom w:val="single" w:sz="2" w:space="0" w:color="000000"/>
            </w:tcBorders>
          </w:tcPr>
          <w:p>
            <w:pPr>
              <w:pStyle w:val="TableText"/>
              <w:bidi w:val="0"/>
              <w:spacing w:before="120" w:after="120"/>
              <w:jc w:val="left"/>
              <w:rPr/>
            </w:pPr>
            <w:r>
              <w:rPr/>
              <w:t>4</w:t>
            </w:r>
            <w:r>
              <w:rPr/>
              <w:t>.1</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The Visitor GUI shall provide a visual display of the state of the River System.</w:t>
            </w:r>
          </w:p>
        </w:tc>
      </w:tr>
      <w:tr>
        <w:trPr/>
        <w:tc>
          <w:tcPr>
            <w:tcW w:w="797" w:type="dxa"/>
            <w:tcBorders>
              <w:left w:val="single" w:sz="2" w:space="0" w:color="000000"/>
              <w:bottom w:val="single" w:sz="2" w:space="0" w:color="000000"/>
            </w:tcBorders>
          </w:tcPr>
          <w:p>
            <w:pPr>
              <w:pStyle w:val="TableText"/>
              <w:bidi w:val="0"/>
              <w:spacing w:before="120" w:after="120"/>
              <w:jc w:val="left"/>
              <w:rPr/>
            </w:pPr>
            <w:ins w:id="290" w:author="Hamish MB" w:date="2021-01-19T15:16:51Z">
              <w:r>
                <w:rPr/>
                <w:t>4.1.1</w:t>
              </w:r>
            </w:ins>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ins w:id="291" w:author="Hamish MB" w:date="2021-01-19T15:16:53Z">
              <w:r>
                <w:rPr/>
                <w:t>The Visitor GUI shall provide a level of det</w:t>
              </w:r>
            </w:ins>
            <w:ins w:id="292" w:author="Hamish MB" w:date="2021-01-19T15:17:00Z">
              <w:r>
                <w:rPr/>
                <w:t>ail appropriate for the zoom level.</w:t>
              </w:r>
            </w:ins>
          </w:p>
        </w:tc>
      </w:tr>
      <w:tr>
        <w:trPr/>
        <w:tc>
          <w:tcPr>
            <w:tcW w:w="797" w:type="dxa"/>
            <w:tcBorders>
              <w:left w:val="single" w:sz="2" w:space="0" w:color="000000"/>
              <w:bottom w:val="single" w:sz="2" w:space="0" w:color="000000"/>
            </w:tcBorders>
          </w:tcPr>
          <w:p>
            <w:pPr>
              <w:pStyle w:val="TableText"/>
              <w:bidi w:val="0"/>
              <w:spacing w:before="120" w:after="120"/>
              <w:jc w:val="left"/>
              <w:rPr/>
            </w:pPr>
            <w:r>
              <w:rPr/>
              <w:t>4.1</w:t>
            </w:r>
            <w:r>
              <w:rPr/>
              <w:t>.2</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The display shall consist of a graphical representation of the river (the Plan) and all of its elements, such as Butts, Sump, pumps and valves</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pPr>
            <w:r>
              <w:rPr/>
              <w:t>4.1.</w:t>
            </w:r>
            <w:r>
              <w:rPr/>
              <w:t>3</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Each element of the Plan shall be represented by a graphical symbol that conveys its function to a non-expert viewer.</w:t>
            </w:r>
          </w:p>
        </w:tc>
      </w:tr>
      <w:tr>
        <w:trPr/>
        <w:tc>
          <w:tcPr>
            <w:tcW w:w="797" w:type="dxa"/>
            <w:tcBorders>
              <w:left w:val="single" w:sz="2" w:space="0" w:color="000000"/>
              <w:bottom w:val="single" w:sz="2" w:space="0" w:color="000000"/>
            </w:tcBorders>
          </w:tcPr>
          <w:p>
            <w:pPr>
              <w:pStyle w:val="TableText"/>
              <w:bidi w:val="0"/>
              <w:spacing w:before="120" w:after="120"/>
              <w:jc w:val="left"/>
              <w:rPr/>
            </w:pPr>
            <w:r>
              <w:rPr/>
              <w:t>4.1.</w:t>
            </w:r>
            <w:r>
              <w:rPr/>
              <w:t>4</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 xml:space="preserve">The graphical symbols for each element shall provide a representation of it’s state, </w:t>
            </w:r>
            <w:r>
              <w:rPr/>
              <w:t xml:space="preserve">and be animated where appropriate </w:t>
            </w:r>
            <w:r>
              <w:rPr/>
              <w:t>eg:</w:t>
            </w:r>
          </w:p>
        </w:tc>
      </w:tr>
      <w:tr>
        <w:trPr/>
        <w:tc>
          <w:tcPr>
            <w:tcW w:w="797" w:type="dxa"/>
            <w:tcBorders>
              <w:left w:val="single" w:sz="2" w:space="0" w:color="000000"/>
              <w:bottom w:val="single" w:sz="2" w:space="0" w:color="000000"/>
            </w:tcBorders>
          </w:tcPr>
          <w:p>
            <w:pPr>
              <w:pStyle w:val="TableText"/>
              <w:bidi w:val="0"/>
              <w:spacing w:before="120" w:after="120"/>
              <w:jc w:val="left"/>
              <w:rPr/>
            </w:pPr>
            <w:r>
              <w:rPr/>
              <w:t>4.1.</w:t>
            </w:r>
            <w:r>
              <w:rPr/>
              <w:t>4.1</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Each Valve element shall show whether it is open, closed or partially open</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pPr>
            <w:r>
              <w:rPr/>
              <w:t>4.1.</w:t>
            </w:r>
            <w:r>
              <w:rPr/>
              <w:t>4.2</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Each Pump element shall show whether it is running or stopped</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pPr>
            <w:r>
              <w:rPr/>
              <w:t>4.1.</w:t>
            </w:r>
            <w:r>
              <w:rPr/>
              <w:t>4.3</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Each Sensor element shall display its reading in terms of depth of water in the vessel or rate of water flow</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pPr>
            <w:r>
              <w:rPr/>
              <w:t>4.1.</w:t>
            </w:r>
            <w:r>
              <w:rPr/>
              <w:t>4.4</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Each pipe element shall show the state of the water within it, eg stopped or flowing</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pPr>
            <w:r>
              <w:rPr/>
              <w:t>4.1.</w:t>
            </w:r>
            <w:r>
              <w:rPr/>
              <w:t>4.5</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Where water is flowing within a pipe element, the Plan shall show the direction of flow</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pPr>
            <w:del w:id="293" w:author="Hamish MB" w:date="2021-02-23T17:39:29Z">
              <w:r>
                <w:rPr/>
                <w:delText>4.1.5</w:delText>
              </w:r>
            </w:del>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del w:id="294" w:author="Hamish MB" w:date="2021-02-23T17:39:29Z">
              <w:r>
                <w:rPr/>
                <w:delText>A ‘fast replay’ feature should be provided to allow Visitors to watch the River System in Action during a recent weather event, such as prolonged rain or drought.</w:delText>
              </w:r>
            </w:del>
          </w:p>
        </w:tc>
      </w:tr>
      <w:tr>
        <w:trPr/>
        <w:tc>
          <w:tcPr>
            <w:tcW w:w="797" w:type="dxa"/>
            <w:tcBorders>
              <w:left w:val="single" w:sz="2" w:space="0" w:color="000000"/>
              <w:bottom w:val="single" w:sz="2" w:space="0" w:color="000000"/>
            </w:tcBorders>
          </w:tcPr>
          <w:p>
            <w:pPr>
              <w:pStyle w:val="TableText"/>
              <w:bidi w:val="0"/>
              <w:spacing w:before="120" w:after="120"/>
              <w:jc w:val="left"/>
              <w:rPr/>
            </w:pPr>
            <w:r>
              <w:rPr/>
              <w:t>4.1.</w:t>
            </w:r>
            <w:ins w:id="295" w:author="Hamish MB" w:date="2021-02-23T17:39:45Z">
              <w:r>
                <w:rPr/>
                <w:t>5</w:t>
              </w:r>
            </w:ins>
            <w:del w:id="296" w:author="Hamish MB" w:date="2021-02-23T17:39:45Z">
              <w:r>
                <w:rPr/>
                <w:delText>6</w:delText>
              </w:r>
            </w:del>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It shall be possible for the Visitor or Staff member to select the required information from a Menu.</w:t>
            </w:r>
          </w:p>
        </w:tc>
      </w:tr>
      <w:tr>
        <w:trPr/>
        <w:tc>
          <w:tcPr>
            <w:tcW w:w="797" w:type="dxa"/>
            <w:tcBorders>
              <w:left w:val="single" w:sz="2" w:space="0" w:color="000000"/>
              <w:bottom w:val="single" w:sz="2" w:space="0" w:color="000000"/>
            </w:tcBorders>
          </w:tcPr>
          <w:p>
            <w:pPr>
              <w:pStyle w:val="TableText"/>
              <w:bidi w:val="0"/>
              <w:spacing w:before="120" w:after="120"/>
              <w:jc w:val="left"/>
              <w:rPr/>
            </w:pPr>
            <w:r>
              <w:rPr/>
              <w:t>4.1.</w:t>
            </w:r>
            <w:ins w:id="297" w:author="Hamish MB" w:date="2021-02-23T17:39:48Z">
              <w:r>
                <w:rPr/>
                <w:t>6</w:t>
              </w:r>
            </w:ins>
            <w:del w:id="298" w:author="Hamish MB" w:date="2021-02-23T17:39:48Z">
              <w:r>
                <w:rPr/>
                <w:delText>7</w:delText>
              </w:r>
            </w:del>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An ‘Information’ facility shall be included to explain in more detail how the River System works.</w:t>
            </w:r>
          </w:p>
        </w:tc>
      </w:tr>
      <w:tr>
        <w:trPr/>
        <w:tc>
          <w:tcPr>
            <w:tcW w:w="797" w:type="dxa"/>
            <w:tcBorders>
              <w:left w:val="single" w:sz="2" w:space="0" w:color="000000"/>
              <w:bottom w:val="single" w:sz="2" w:space="0" w:color="000000"/>
            </w:tcBorders>
          </w:tcPr>
          <w:p>
            <w:pPr>
              <w:pStyle w:val="TableText"/>
              <w:bidi w:val="0"/>
              <w:spacing w:before="120" w:after="120"/>
              <w:jc w:val="left"/>
              <w:rPr/>
            </w:pPr>
            <w:ins w:id="299" w:author="Hamish MB" w:date="2021-01-19T15:19:03Z">
              <w:r>
                <w:rPr/>
                <w:t>4.1.</w:t>
              </w:r>
            </w:ins>
            <w:ins w:id="300" w:author="Hamish MB" w:date="2021-01-19T15:19:03Z">
              <w:r>
                <w:rPr/>
                <w:t>6</w:t>
              </w:r>
            </w:ins>
            <w:ins w:id="301" w:author="Hamish MB" w:date="2021-01-19T15:19:03Z">
              <w:r>
                <w:rPr/>
                <w:t>.1</w:t>
              </w:r>
            </w:ins>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ins w:id="302" w:author="Hamish MB" w:date="2021-01-19T15:19:23Z">
              <w:r>
                <w:rPr/>
                <w:t>Upon interaction, more details can be shown about the state of individual elements.</w:t>
              </w:r>
            </w:ins>
          </w:p>
        </w:tc>
      </w:tr>
      <w:tr>
        <w:trPr/>
        <w:tc>
          <w:tcPr>
            <w:tcW w:w="797" w:type="dxa"/>
            <w:tcBorders>
              <w:left w:val="single" w:sz="2" w:space="0" w:color="000000"/>
              <w:bottom w:val="single" w:sz="2" w:space="0" w:color="000000"/>
            </w:tcBorders>
          </w:tcPr>
          <w:p>
            <w:pPr>
              <w:pStyle w:val="TableText"/>
              <w:bidi w:val="0"/>
              <w:spacing w:before="120" w:after="120"/>
              <w:jc w:val="left"/>
              <w:rPr/>
            </w:pPr>
            <w:ins w:id="303" w:author="Hamish MB" w:date="2021-01-19T15:53:17Z">
              <w:r>
                <w:rPr/>
                <w:t>4.1.</w:t>
              </w:r>
            </w:ins>
            <w:ins w:id="304" w:author="Hamish MB" w:date="2021-01-19T15:53:17Z">
              <w:r>
                <w:rPr/>
                <w:t>6</w:t>
              </w:r>
            </w:ins>
            <w:ins w:id="305" w:author="Hamish MB" w:date="2021-01-19T15:53:17Z">
              <w:r>
                <w:rPr/>
                <w:t>.2</w:t>
              </w:r>
            </w:ins>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ins w:id="306" w:author="Hamish MB" w:date="2021-01-19T15:53:31Z">
              <w:r>
                <w:rPr/>
                <w:t>Ability to navigate directly to any pop-ups via an URL (</w:t>
              </w:r>
            </w:ins>
            <w:ins w:id="307" w:author="Hamish MB" w:date="2021-01-19T15:54:25Z">
              <w:r>
                <w:rPr/>
                <w:t>for future provision of trail/guided tour)</w:t>
              </w:r>
            </w:ins>
          </w:p>
        </w:tc>
      </w:tr>
      <w:tr>
        <w:trPr/>
        <w:tc>
          <w:tcPr>
            <w:tcW w:w="797" w:type="dxa"/>
            <w:tcBorders>
              <w:left w:val="single" w:sz="2" w:space="0" w:color="000000"/>
              <w:bottom w:val="single" w:sz="2" w:space="0" w:color="000000"/>
            </w:tcBorders>
          </w:tcPr>
          <w:p>
            <w:pPr>
              <w:pStyle w:val="TableText"/>
              <w:bidi w:val="0"/>
              <w:spacing w:before="120" w:after="120"/>
              <w:jc w:val="left"/>
              <w:rPr/>
            </w:pPr>
            <w:ins w:id="308" w:author="Hamish MB" w:date="2021-01-19T15:55:16Z">
              <w:r>
                <w:rPr/>
                <w:t>4.1.</w:t>
              </w:r>
            </w:ins>
            <w:ins w:id="309" w:author="Hamish MB" w:date="2021-01-19T15:55:16Z">
              <w:r>
                <w:rPr/>
                <w:t>7</w:t>
              </w:r>
            </w:ins>
            <w:ins w:id="310" w:author="Hamish MB" w:date="2021-01-19T15:55:16Z">
              <w:r>
                <w:rPr/>
                <w:t xml:space="preserve"> </w:t>
              </w:r>
            </w:ins>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ins w:id="311" w:author="Hamish MB" w:date="2021-01-19T15:55:28Z">
              <w:r>
                <w:rPr/>
                <w:t>Make future provision for localising all textual aspects of the interface.</w:t>
              </w:r>
            </w:ins>
          </w:p>
        </w:tc>
      </w:tr>
      <w:tr>
        <w:trPr/>
        <w:tc>
          <w:tcPr>
            <w:tcW w:w="797" w:type="dxa"/>
            <w:tcBorders>
              <w:left w:val="single" w:sz="2" w:space="0" w:color="000000"/>
              <w:bottom w:val="single" w:sz="2" w:space="0" w:color="000000"/>
            </w:tcBorders>
          </w:tcPr>
          <w:p>
            <w:pPr>
              <w:pStyle w:val="TableText"/>
              <w:bidi w:val="0"/>
              <w:spacing w:before="120" w:after="120"/>
              <w:jc w:val="left"/>
              <w:rPr/>
            </w:pPr>
            <w:ins w:id="312" w:author="Hamish MB" w:date="2021-01-19T15:57:14Z">
              <w:r>
                <w:rPr/>
                <w:t>4.1.</w:t>
              </w:r>
            </w:ins>
            <w:ins w:id="313" w:author="Hamish MB" w:date="2021-02-23T17:39:58Z">
              <w:r>
                <w:rPr/>
                <w:t>8</w:t>
              </w:r>
            </w:ins>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ins w:id="314" w:author="Hamish MB" w:date="2021-01-19T15:57:17Z">
              <w:r>
                <w:rPr/>
                <w:t>Make provision for an audio/video guide</w:t>
              </w:r>
            </w:ins>
            <w:ins w:id="315" w:author="Hamish MB" w:date="2021-01-19T15:58:00Z">
              <w:r>
                <w:rPr/>
                <w:t>d tour of the web application.</w:t>
              </w:r>
            </w:ins>
          </w:p>
        </w:tc>
      </w:tr>
    </w:tbl>
    <w:p>
      <w:pPr>
        <w:pStyle w:val="Note"/>
        <w:bidi w:val="0"/>
        <w:jc w:val="left"/>
        <w:rPr/>
      </w:pPr>
      <w:ins w:id="316" w:author="Hamish MB" w:date="2021-02-23T17:41:16Z">
        <w:r>
          <w:rPr/>
        </w:r>
      </w:ins>
    </w:p>
    <w:p>
      <w:pPr>
        <w:pStyle w:val="Note"/>
        <w:bidi w:val="0"/>
        <w:jc w:val="left"/>
        <w:rPr/>
      </w:pPr>
      <w:ins w:id="318" w:author="Hamish MB" w:date="2021-02-23T17:41:16Z">
        <w:r>
          <w:rPr/>
          <w:t>Table 3.1: Visitor GUI Optional Requirements</w:t>
        </w:r>
      </w:ins>
    </w:p>
    <w:tbl>
      <w:tblPr>
        <w:tblW w:w="9978" w:type="dxa"/>
        <w:jc w:val="left"/>
        <w:tblInd w:w="0" w:type="dxa"/>
        <w:tblLayout w:type="fixed"/>
        <w:tblCellMar>
          <w:top w:w="55" w:type="dxa"/>
          <w:left w:w="55" w:type="dxa"/>
          <w:bottom w:w="55" w:type="dxa"/>
          <w:right w:w="55" w:type="dxa"/>
        </w:tblCellMar>
      </w:tblPr>
      <w:tblGrid>
        <w:gridCol w:w="794"/>
        <w:gridCol w:w="9184"/>
      </w:tblGrid>
      <w:tr>
        <w:trPr/>
        <w:tc>
          <w:tcPr>
            <w:tcW w:w="794" w:type="dxa"/>
            <w:tcBorders>
              <w:top w:val="single" w:sz="2" w:space="0" w:color="000000"/>
              <w:left w:val="single" w:sz="2" w:space="0" w:color="000000"/>
              <w:bottom w:val="single" w:sz="2" w:space="0" w:color="000000"/>
            </w:tcBorders>
          </w:tcPr>
          <w:p>
            <w:pPr>
              <w:pStyle w:val="TableContents"/>
              <w:bidi w:val="0"/>
              <w:jc w:val="left"/>
              <w:rPr>
                <w:i/>
                <w:i/>
                <w:iCs/>
              </w:rPr>
            </w:pPr>
            <w:ins w:id="319" w:author="Hamish MB" w:date="2021-02-23T17:41:16Z">
              <w:r>
                <w:rPr>
                  <w:i/>
                  <w:iCs/>
                </w:rPr>
                <w:t>No</w:t>
              </w:r>
            </w:ins>
          </w:p>
        </w:tc>
        <w:tc>
          <w:tcPr>
            <w:tcW w:w="9184" w:type="dxa"/>
            <w:tcBorders>
              <w:top w:val="single" w:sz="2" w:space="0" w:color="000000"/>
              <w:left w:val="single" w:sz="2" w:space="0" w:color="000000"/>
              <w:bottom w:val="single" w:sz="2" w:space="0" w:color="000000"/>
              <w:right w:val="single" w:sz="2" w:space="0" w:color="000000"/>
            </w:tcBorders>
          </w:tcPr>
          <w:p>
            <w:pPr>
              <w:pStyle w:val="TableContents"/>
              <w:bidi w:val="0"/>
              <w:jc w:val="left"/>
              <w:rPr>
                <w:i/>
                <w:i/>
                <w:iCs/>
              </w:rPr>
            </w:pPr>
            <w:ins w:id="320" w:author="Hamish MB" w:date="2021-02-23T17:41:16Z">
              <w:r>
                <w:rPr>
                  <w:i/>
                  <w:iCs/>
                </w:rPr>
                <w:t>Requirement</w:t>
              </w:r>
            </w:ins>
          </w:p>
        </w:tc>
      </w:tr>
      <w:tr>
        <w:trPr/>
        <w:tc>
          <w:tcPr>
            <w:tcW w:w="794" w:type="dxa"/>
            <w:tcBorders>
              <w:left w:val="single" w:sz="2" w:space="0" w:color="000000"/>
              <w:bottom w:val="single" w:sz="2" w:space="0" w:color="000000"/>
            </w:tcBorders>
          </w:tcPr>
          <w:p>
            <w:pPr>
              <w:pStyle w:val="TableText"/>
              <w:bidi w:val="0"/>
              <w:spacing w:before="120" w:after="120"/>
              <w:jc w:val="left"/>
              <w:rPr/>
            </w:pPr>
            <w:ins w:id="321" w:author="Hamish MB" w:date="2021-02-23T17:41:16Z">
              <w:r>
                <w:rPr/>
                <w:t>4.1.</w:t>
              </w:r>
            </w:ins>
            <w:ins w:id="322" w:author="Hamish MB" w:date="2021-02-23T17:41:16Z">
              <w:r>
                <w:rPr/>
                <w:t>9</w:t>
              </w:r>
            </w:ins>
          </w:p>
        </w:tc>
        <w:tc>
          <w:tcPr>
            <w:tcW w:w="9184" w:type="dxa"/>
            <w:tcBorders>
              <w:left w:val="single" w:sz="2" w:space="0" w:color="000000"/>
              <w:bottom w:val="single" w:sz="2" w:space="0" w:color="000000"/>
              <w:right w:val="single" w:sz="2" w:space="0" w:color="000000"/>
            </w:tcBorders>
          </w:tcPr>
          <w:p>
            <w:pPr>
              <w:pStyle w:val="TableText"/>
              <w:bidi w:val="0"/>
              <w:spacing w:before="120" w:after="120"/>
              <w:jc w:val="left"/>
              <w:rPr/>
            </w:pPr>
            <w:ins w:id="323" w:author="Hamish MB" w:date="2021-02-23T17:41:16Z">
              <w:r>
                <w:rPr/>
                <w:t>A ‘fast replay’ feature should be provided to allow Visitors to watch the River System in Action during a recent weather event, such as prolonged rain or drought.</w:t>
              </w:r>
            </w:ins>
          </w:p>
        </w:tc>
      </w:tr>
      <w:tr>
        <w:trPr/>
        <w:tc>
          <w:tcPr>
            <w:tcW w:w="794" w:type="dxa"/>
            <w:tcBorders>
              <w:left w:val="single" w:sz="2" w:space="0" w:color="000000"/>
              <w:bottom w:val="single" w:sz="2" w:space="0" w:color="000000"/>
            </w:tcBorders>
          </w:tcPr>
          <w:p>
            <w:pPr>
              <w:pStyle w:val="TableText"/>
              <w:bidi w:val="0"/>
              <w:spacing w:before="120" w:after="120"/>
              <w:jc w:val="left"/>
              <w:rPr/>
            </w:pPr>
            <w:ins w:id="324" w:author="Hamish MB" w:date="2021-02-23T17:41:16Z">
              <w:r>
                <w:rPr/>
                <w:t>4.1.</w:t>
              </w:r>
            </w:ins>
            <w:ins w:id="325" w:author="Hamish MB" w:date="2021-02-23T17:41:16Z">
              <w:r>
                <w:rPr/>
                <w:t>9</w:t>
              </w:r>
            </w:ins>
            <w:ins w:id="326" w:author="Hamish MB" w:date="2021-02-23T17:41:16Z">
              <w:r>
                <w:rPr/>
                <w:t>.1</w:t>
              </w:r>
            </w:ins>
          </w:p>
        </w:tc>
        <w:tc>
          <w:tcPr>
            <w:tcW w:w="9184" w:type="dxa"/>
            <w:tcBorders>
              <w:left w:val="single" w:sz="2" w:space="0" w:color="000000"/>
              <w:bottom w:val="single" w:sz="2" w:space="0" w:color="000000"/>
              <w:right w:val="single" w:sz="2" w:space="0" w:color="000000"/>
            </w:tcBorders>
          </w:tcPr>
          <w:p>
            <w:pPr>
              <w:pStyle w:val="TableText"/>
              <w:bidi w:val="0"/>
              <w:spacing w:before="120" w:after="120"/>
              <w:jc w:val="left"/>
              <w:rPr>
                <w:rFonts w:ascii="Liberation Sans" w:hAnsi="Liberation Sans" w:cs="FreeSans"/>
                <w:i w:val="false"/>
                <w:i w:val="false"/>
                <w:iCs w:val="false"/>
                <w:sz w:val="24"/>
                <w:szCs w:val="24"/>
              </w:rPr>
            </w:pPr>
            <w:ins w:id="327" w:author="Hamish MB" w:date="2021-02-23T17:41:16Z">
              <w:r>
                <w:rPr>
                  <w:rFonts w:cs="FreeSans"/>
                  <w:i w:val="false"/>
                  <w:iCs w:val="false"/>
                  <w:sz w:val="24"/>
                  <w:szCs w:val="24"/>
                </w:rPr>
                <w:t xml:space="preserve">Make provision for the future addition of </w:t>
              </w:r>
            </w:ins>
            <w:ins w:id="328" w:author="Hamish MB" w:date="2021-02-23T17:41:16Z">
              <w:r>
                <w:rPr>
                  <w:rFonts w:cs="FreeSans"/>
                  <w:i w:val="false"/>
                  <w:iCs w:val="false"/>
                  <w:sz w:val="24"/>
                  <w:szCs w:val="24"/>
                </w:rPr>
                <w:t xml:space="preserve">the </w:t>
              </w:r>
            </w:ins>
            <w:ins w:id="329" w:author="Hamish MB" w:date="2021-02-23T17:41:16Z">
              <w:r>
                <w:rPr>
                  <w:rFonts w:cs="FreeSans"/>
                  <w:i w:val="false"/>
                  <w:iCs w:val="false"/>
                  <w:sz w:val="24"/>
                  <w:szCs w:val="24"/>
                </w:rPr>
                <w:t>ability to replay significant events.</w:t>
              </w:r>
            </w:ins>
          </w:p>
        </w:tc>
      </w:tr>
      <w:tr>
        <w:trPr/>
        <w:tc>
          <w:tcPr>
            <w:tcW w:w="794" w:type="dxa"/>
            <w:tcBorders>
              <w:left w:val="single" w:sz="2" w:space="0" w:color="000000"/>
              <w:bottom w:val="single" w:sz="2" w:space="0" w:color="000000"/>
            </w:tcBorders>
          </w:tcPr>
          <w:p>
            <w:pPr>
              <w:pStyle w:val="TableContents"/>
              <w:bidi w:val="0"/>
              <w:jc w:val="left"/>
              <w:rPr/>
            </w:pPr>
            <w:ins w:id="330" w:author="Hamish MB" w:date="2021-02-23T17:41:16Z">
              <w:r>
                <w:rPr/>
                <w:t>4.1.</w:t>
              </w:r>
            </w:ins>
            <w:ins w:id="331" w:author="Hamish MB" w:date="2021-02-23T17:43:23Z">
              <w:r>
                <w:rPr/>
                <w:t>9.2</w:t>
              </w:r>
            </w:ins>
          </w:p>
        </w:tc>
        <w:tc>
          <w:tcPr>
            <w:tcW w:w="9184" w:type="dxa"/>
            <w:tcBorders>
              <w:left w:val="single" w:sz="2" w:space="0" w:color="000000"/>
              <w:bottom w:val="single" w:sz="2" w:space="0" w:color="000000"/>
              <w:right w:val="single" w:sz="2" w:space="0" w:color="000000"/>
            </w:tcBorders>
          </w:tcPr>
          <w:p>
            <w:pPr>
              <w:pStyle w:val="TableContents"/>
              <w:bidi w:val="0"/>
              <w:jc w:val="left"/>
              <w:rPr/>
            </w:pPr>
            <w:ins w:id="332" w:author="Hamish MB" w:date="2021-02-23T17:43:25Z">
              <w:r>
                <w:rPr/>
                <w:t xml:space="preserve">Detect significant events on the server side to suggest to visitors for replay. This could involve </w:t>
              </w:r>
            </w:ins>
            <w:ins w:id="333" w:author="Hamish MB" w:date="2021-02-23T17:44:00Z">
              <w:r>
                <w:rPr/>
                <w:t>manual curation of the significant events.</w:t>
              </w:r>
            </w:ins>
          </w:p>
        </w:tc>
      </w:tr>
      <w:tr>
        <w:trPr/>
        <w:tc>
          <w:tcPr>
            <w:tcW w:w="794" w:type="dxa"/>
            <w:tcBorders>
              <w:left w:val="single" w:sz="2" w:space="0" w:color="000000"/>
              <w:bottom w:val="single" w:sz="2" w:space="0" w:color="000000"/>
            </w:tcBorders>
          </w:tcPr>
          <w:p>
            <w:pPr>
              <w:pStyle w:val="TableContents"/>
              <w:bidi w:val="0"/>
              <w:jc w:val="left"/>
              <w:rPr/>
            </w:pPr>
            <w:ins w:id="334" w:author="Hamish MB" w:date="2021-02-23T17:44:12Z">
              <w:r>
                <w:rPr/>
                <w:t>4.1.9.3</w:t>
              </w:r>
            </w:ins>
          </w:p>
        </w:tc>
        <w:tc>
          <w:tcPr>
            <w:tcW w:w="9184" w:type="dxa"/>
            <w:tcBorders>
              <w:left w:val="single" w:sz="2" w:space="0" w:color="000000"/>
              <w:bottom w:val="single" w:sz="2" w:space="0" w:color="000000"/>
              <w:right w:val="single" w:sz="2" w:space="0" w:color="000000"/>
            </w:tcBorders>
          </w:tcPr>
          <w:p>
            <w:pPr>
              <w:pStyle w:val="TableContents"/>
              <w:bidi w:val="0"/>
              <w:jc w:val="left"/>
              <w:rPr/>
            </w:pPr>
            <w:ins w:id="335" w:author="Hamish MB" w:date="2021-02-23T17:44:35Z">
              <w:r>
                <w:rPr/>
                <w:t>Use a local weather reporting service to improve the detection of significant events using weather data</w:t>
              </w:r>
            </w:ins>
            <w:ins w:id="336" w:author="Hamish MB" w:date="2021-02-23T17:45:00Z">
              <w:r>
                <w:rPr/>
                <w:t>.</w:t>
              </w:r>
            </w:ins>
          </w:p>
        </w:tc>
      </w:tr>
      <w:tr>
        <w:trPr/>
        <w:tc>
          <w:tcPr>
            <w:tcW w:w="794" w:type="dxa"/>
            <w:tcBorders>
              <w:left w:val="single" w:sz="2" w:space="0" w:color="000000"/>
              <w:bottom w:val="single" w:sz="2" w:space="0" w:color="000000"/>
            </w:tcBorders>
          </w:tcPr>
          <w:p>
            <w:pPr>
              <w:pStyle w:val="TableContents"/>
              <w:bidi w:val="0"/>
              <w:jc w:val="left"/>
              <w:rPr/>
            </w:pPr>
            <w:ins w:id="337" w:author="Hamish MB" w:date="2021-02-23T17:45:46Z">
              <w:r>
                <w:rPr/>
                <w:t>4.1.10</w:t>
              </w:r>
            </w:ins>
          </w:p>
        </w:tc>
        <w:tc>
          <w:tcPr>
            <w:tcW w:w="9184" w:type="dxa"/>
            <w:tcBorders>
              <w:left w:val="single" w:sz="2" w:space="0" w:color="000000"/>
              <w:bottom w:val="single" w:sz="2" w:space="0" w:color="000000"/>
              <w:right w:val="single" w:sz="2" w:space="0" w:color="000000"/>
            </w:tcBorders>
          </w:tcPr>
          <w:p>
            <w:pPr>
              <w:pStyle w:val="TableContents"/>
              <w:bidi w:val="0"/>
              <w:jc w:val="left"/>
              <w:rPr/>
            </w:pPr>
            <w:ins w:id="338" w:author="Hamish MB" w:date="2021-02-23T17:46:30Z">
              <w:r>
                <w:rPr/>
                <w:t>Provide a facility for a</w:t>
              </w:r>
            </w:ins>
            <w:ins w:id="339" w:author="Hamish MB" w:date="2021-02-23T17:45:49Z">
              <w:r>
                <w:rPr/>
                <w:t>llowing interested visitors to view schematic or design diagrams of certain pa</w:t>
              </w:r>
            </w:ins>
            <w:ins w:id="340" w:author="Hamish MB" w:date="2021-02-23T17:46:00Z">
              <w:r>
                <w:rPr/>
                <w:t>rts of the river system.</w:t>
              </w:r>
            </w:ins>
          </w:p>
        </w:tc>
      </w:tr>
    </w:tbl>
    <w:p>
      <w:pPr>
        <w:pStyle w:val="Note"/>
        <w:bidi w:val="0"/>
        <w:jc w:val="left"/>
        <w:rPr/>
      </w:pPr>
      <w:ins w:id="341" w:author="Hamish MB" w:date="2021-02-24T12:13:48Z">
        <w:r>
          <w:rPr/>
        </w:r>
      </w:ins>
    </w:p>
    <w:p>
      <w:pPr>
        <w:pStyle w:val="Note"/>
        <w:bidi w:val="0"/>
        <w:ind w:left="0" w:right="0" w:hanging="0"/>
        <w:jc w:val="left"/>
        <w:rPr>
          <w:del w:id="344" w:author="Hamish MB" w:date="2021-02-24T12:13:46Z"/>
        </w:rPr>
      </w:pPr>
      <w:del w:id="343" w:author="Hamish MB" w:date="2021-02-24T12:13:46Z">
        <w:r>
          <w:rPr/>
        </w:r>
      </w:del>
    </w:p>
    <w:p>
      <w:pPr>
        <w:pStyle w:val="Note"/>
        <w:bidi w:val="0"/>
        <w:ind w:left="0" w:right="0" w:hanging="0"/>
        <w:jc w:val="left"/>
        <w:rPr/>
      </w:pPr>
      <w:r>
        <w:rPr/>
        <w:t>Note</w:t>
      </w:r>
      <w:r>
        <w:rPr/>
        <w:t>s</w:t>
      </w:r>
      <w:r>
        <w:rPr/>
        <w:t>:</w:t>
      </w:r>
    </w:p>
    <w:p>
      <w:pPr>
        <w:pStyle w:val="Note"/>
        <w:bidi w:val="0"/>
        <w:jc w:val="left"/>
        <w:rPr/>
      </w:pPr>
      <w:r>
        <w:rPr/>
        <w:t>1.</w:t>
        <w:tab/>
        <w:t>Development of the Visitor GUI should pay cognizance to the Requirements detailed in Section 4.2 below.</w:t>
      </w:r>
    </w:p>
    <w:p>
      <w:pPr>
        <w:pStyle w:val="Note"/>
        <w:bidi w:val="0"/>
        <w:jc w:val="left"/>
        <w:rPr/>
      </w:pPr>
      <w:r>
        <w:rPr/>
        <w:t>2.</w:t>
        <w:tab/>
        <w:t>Requirement</w:t>
      </w:r>
      <w:ins w:id="345" w:author="Hamish MB" w:date="2021-02-23T17:40:31Z">
        <w:r>
          <w:rPr/>
          <w:t>s</w:t>
        </w:r>
      </w:ins>
      <w:r>
        <w:rPr/>
        <w:t xml:space="preserve"> 4.1.</w:t>
      </w:r>
      <w:del w:id="346" w:author="Hamish MB" w:date="2021-02-23T17:40:18Z">
        <w:r>
          <w:rPr/>
          <w:delText>5</w:delText>
        </w:r>
      </w:del>
      <w:ins w:id="347" w:author="Hamish MB" w:date="2021-02-23T17:42:17Z">
        <w:r>
          <w:rPr/>
          <w:t>9</w:t>
        </w:r>
      </w:ins>
      <w:ins w:id="348" w:author="Hamish MB" w:date="2021-02-23T17:40:20Z">
        <w:r>
          <w:rPr/>
          <w:t xml:space="preserve"> </w:t>
        </w:r>
      </w:ins>
      <w:ins w:id="349" w:author="Hamish MB" w:date="2021-02-23T17:40:20Z">
        <w:r>
          <w:rPr/>
          <w:t>and onwards</w:t>
        </w:r>
      </w:ins>
      <w:r>
        <w:rPr/>
        <w:t xml:space="preserve"> </w:t>
      </w:r>
      <w:del w:id="350" w:author="Hamish McIntyre-Bhatty" w:date="2021-02-26T11:01:35Z">
        <w:r>
          <w:rPr/>
          <w:delText xml:space="preserve"> </w:delText>
        </w:r>
      </w:del>
      <w:del w:id="351" w:author="Hamish MB" w:date="2021-02-23T17:40:27Z">
        <w:r>
          <w:rPr/>
          <w:delText>is a</w:delText>
        </w:r>
      </w:del>
      <w:ins w:id="352" w:author="Hamish MB" w:date="2021-02-23T17:40:28Z">
        <w:r>
          <w:rPr/>
          <w:t>are</w:t>
        </w:r>
      </w:ins>
      <w:r>
        <w:rPr/>
        <w:t xml:space="preserve"> stretch </w:t>
      </w:r>
      <w:ins w:id="353" w:author="Hamish McIntyre-Bhatty" w:date="2021-02-26T11:01:38Z">
        <w:r>
          <w:rPr/>
          <w:t xml:space="preserve">(optional) </w:t>
        </w:r>
      </w:ins>
      <w:r>
        <w:rPr/>
        <w:t>target</w:t>
      </w:r>
      <w:ins w:id="354" w:author="Hamish MB" w:date="2021-02-23T17:40:34Z">
        <w:r>
          <w:rPr/>
          <w:t>s</w:t>
        </w:r>
      </w:ins>
      <w:r>
        <w:rPr/>
        <w:t xml:space="preserve"> and should be implemented only when all other requirements have been met.</w:t>
      </w:r>
    </w:p>
    <w:p>
      <w:pPr>
        <w:pStyle w:val="Heading2"/>
        <w:pageBreakBefore w:val="false"/>
        <w:bidi w:val="0"/>
        <w:jc w:val="left"/>
        <w:rPr/>
      </w:pPr>
      <w:bookmarkStart w:id="25" w:name="__RefHeading___Toc1669_163027149"/>
      <w:bookmarkEnd w:id="25"/>
      <w:r>
        <w:rPr/>
        <w:t xml:space="preserve">Software Requirements for </w:t>
      </w:r>
      <w:r>
        <w:rPr/>
        <w:t>the Staff Display</w:t>
      </w:r>
    </w:p>
    <w:p>
      <w:pPr>
        <w:pStyle w:val="TextBody"/>
        <w:bidi w:val="0"/>
        <w:jc w:val="left"/>
        <w:rPr>
          <w:b/>
          <w:b/>
          <w:bCs/>
          <w:ins w:id="359" w:author="Hamish MB" w:date="2021-02-23T17:38:30Z"/>
        </w:rPr>
      </w:pPr>
      <w:ins w:id="355" w:author="Hamish MB" w:date="2021-02-23T17:38:30Z">
        <w:r>
          <w:rPr>
            <w:b/>
            <w:bCs/>
          </w:rPr>
          <w:t>None of the requirements in this section are applicable to the Open University project</w:t>
        </w:r>
      </w:ins>
      <w:ins w:id="356" w:author="Hamish McIntyre-Bhatty" w:date="2021-02-26T11:02:28Z">
        <w:r>
          <w:rPr>
            <w:b/>
            <w:bCs/>
          </w:rPr>
          <w:t xml:space="preserve">, </w:t>
        </w:r>
      </w:ins>
      <w:ins w:id="357" w:author="Hamish McIntyre-Bhatty" w:date="2021-02-26T11:02:28Z">
        <w:r>
          <w:rPr>
            <w:b/>
            <w:bCs/>
          </w:rPr>
          <w:t>and these have been marked in italic for clarity.</w:t>
        </w:r>
      </w:ins>
      <w:del w:id="358" w:author="Hamish McIntyre-Bhatty" w:date="2021-02-26T11:02:28Z">
        <w:r>
          <w:rPr>
            <w:b/>
            <w:bCs/>
          </w:rPr>
          <w:delText>.</w:delText>
        </w:r>
      </w:del>
    </w:p>
    <w:p>
      <w:pPr>
        <w:pStyle w:val="TextBody"/>
        <w:bidi w:val="0"/>
        <w:jc w:val="left"/>
        <w:rPr/>
      </w:pPr>
      <w:r>
        <w:rPr/>
        <w:t>Table 4 shows the Functional Requirements for the GUI to be provided for WMT staff</w:t>
      </w:r>
      <w:r>
        <w:rPr/>
        <w:t>.</w:t>
      </w:r>
    </w:p>
    <w:p>
      <w:pPr>
        <w:pStyle w:val="TableHeading"/>
        <w:pageBreakBefore w:val="false"/>
        <w:bidi w:val="0"/>
        <w:rPr/>
      </w:pPr>
      <w:r>
        <w:rPr/>
        <w:t xml:space="preserve">Table </w:t>
      </w:r>
      <w:r>
        <w:rPr/>
        <w:fldChar w:fldCharType="begin"/>
      </w:r>
      <w:r>
        <w:rPr/>
        <w:instrText> SEQ Table \* ARABIC </w:instrText>
      </w:r>
      <w:r>
        <w:rPr/>
        <w:fldChar w:fldCharType="separate"/>
      </w:r>
      <w:r>
        <w:rPr/>
        <w:t>4</w:t>
      </w:r>
      <w:r>
        <w:rPr/>
        <w:fldChar w:fldCharType="end"/>
      </w:r>
      <w:r>
        <w:rPr/>
        <w:t xml:space="preserve">: </w:t>
      </w:r>
      <w:r>
        <w:rPr/>
        <w:t>Staff GUI Functional Requirements</w:t>
      </w:r>
    </w:p>
    <w:p>
      <w:pPr>
        <w:pStyle w:val="TableHeading"/>
        <w:bidi w:val="0"/>
        <w:rPr/>
      </w:pPr>
      <w:r>
        <w:rPr/>
      </w:r>
    </w:p>
    <w:tbl>
      <w:tblPr>
        <w:tblW w:w="9360" w:type="dxa"/>
        <w:jc w:val="left"/>
        <w:tblInd w:w="0" w:type="dxa"/>
        <w:tblLayout w:type="fixed"/>
        <w:tblCellMar>
          <w:top w:w="55" w:type="dxa"/>
          <w:left w:w="55" w:type="dxa"/>
          <w:bottom w:w="55" w:type="dxa"/>
          <w:right w:w="55" w:type="dxa"/>
        </w:tblCellMar>
      </w:tblPr>
      <w:tblGrid>
        <w:gridCol w:w="797"/>
        <w:gridCol w:w="8563"/>
      </w:tblGrid>
      <w:tr>
        <w:trPr>
          <w:tblHeader w:val="true"/>
        </w:trPr>
        <w:tc>
          <w:tcPr>
            <w:tcW w:w="797" w:type="dxa"/>
            <w:tcBorders>
              <w:top w:val="single" w:sz="2" w:space="0" w:color="000000"/>
              <w:left w:val="single" w:sz="2" w:space="0" w:color="000000"/>
              <w:bottom w:val="single" w:sz="2" w:space="0" w:color="000000"/>
            </w:tcBorders>
          </w:tcPr>
          <w:p>
            <w:pPr>
              <w:pStyle w:val="Table"/>
              <w:bidi w:val="0"/>
              <w:spacing w:before="120" w:after="120"/>
              <w:jc w:val="center"/>
              <w:rPr/>
            </w:pPr>
            <w:r>
              <w:rPr/>
              <w:t>No</w:t>
            </w:r>
          </w:p>
        </w:tc>
        <w:tc>
          <w:tcPr>
            <w:tcW w:w="8563" w:type="dxa"/>
            <w:tcBorders>
              <w:top w:val="single" w:sz="2" w:space="0" w:color="000000"/>
              <w:left w:val="single" w:sz="2" w:space="0" w:color="000000"/>
              <w:bottom w:val="single" w:sz="2" w:space="0" w:color="000000"/>
              <w:right w:val="single" w:sz="2" w:space="0" w:color="000000"/>
            </w:tcBorders>
          </w:tcPr>
          <w:p>
            <w:pPr>
              <w:pStyle w:val="Table"/>
              <w:bidi w:val="0"/>
              <w:spacing w:before="120" w:after="120"/>
              <w:jc w:val="left"/>
              <w:rPr/>
            </w:pPr>
            <w:r>
              <w:rPr/>
              <w:t>Requirement</w:t>
            </w:r>
          </w:p>
        </w:tc>
      </w:tr>
      <w:tr>
        <w:trPr/>
        <w:tc>
          <w:tcPr>
            <w:tcW w:w="797" w:type="dxa"/>
            <w:tcBorders>
              <w:left w:val="single" w:sz="2" w:space="0" w:color="000000"/>
              <w:bottom w:val="single" w:sz="2" w:space="0" w:color="000000"/>
            </w:tcBorders>
          </w:tcPr>
          <w:p>
            <w:pPr>
              <w:pStyle w:val="TableText"/>
              <w:bidi w:val="0"/>
              <w:spacing w:before="120" w:after="120"/>
              <w:jc w:val="left"/>
              <w:rPr>
                <w:i/>
                <w:i/>
                <w:iCs/>
              </w:rPr>
            </w:pPr>
            <w:r>
              <w:rPr>
                <w:i/>
                <w:iCs/>
                <w:rPrChange w:id="0" w:author="Hamish McIntyre-Bhatty" w:date="2021-02-26T11:02:39Z"/>
              </w:rPr>
              <w:t>4</w:t>
            </w:r>
            <w:r>
              <w:rPr>
                <w:i/>
                <w:iCs/>
                <w:rPrChange w:id="0" w:author="Hamish McIntyre-Bhatty" w:date="2021-02-26T11:02:39Z"/>
              </w:rPr>
              <w:t>.</w:t>
            </w:r>
            <w:r>
              <w:rPr>
                <w:i/>
                <w:iCs/>
                <w:rPrChange w:id="0" w:author="Hamish McIntyre-Bhatty" w:date="2021-02-26T11:02:39Z"/>
              </w:rPr>
              <w:t>2</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 xml:space="preserve">The </w:t>
            </w:r>
            <w:r>
              <w:rPr/>
              <w:t>Staff</w:t>
            </w:r>
            <w:r>
              <w:rPr/>
              <w:t xml:space="preserve"> GUI shall provide a visual display of the operating state of the River System.</w:t>
            </w:r>
          </w:p>
        </w:tc>
      </w:tr>
      <w:tr>
        <w:trPr/>
        <w:tc>
          <w:tcPr>
            <w:tcW w:w="797" w:type="dxa"/>
            <w:tcBorders>
              <w:left w:val="single" w:sz="2" w:space="0" w:color="000000"/>
              <w:bottom w:val="single" w:sz="2" w:space="0" w:color="000000"/>
            </w:tcBorders>
          </w:tcPr>
          <w:p>
            <w:pPr>
              <w:pStyle w:val="TableText"/>
              <w:bidi w:val="0"/>
              <w:spacing w:before="120" w:after="120"/>
              <w:jc w:val="left"/>
              <w:rPr>
                <w:i/>
                <w:i/>
                <w:iCs/>
              </w:rPr>
            </w:pPr>
            <w:r>
              <w:rPr>
                <w:i/>
                <w:iCs/>
                <w:rPrChange w:id="0" w:author="Hamish McIntyre-Bhatty" w:date="2021-02-26T11:02:42Z"/>
              </w:rPr>
              <w:t>4.2</w:t>
            </w:r>
            <w:r>
              <w:rPr>
                <w:i/>
                <w:iCs/>
                <w:rPrChange w:id="0" w:author="Hamish McIntyre-Bhatty" w:date="2021-02-26T11:02:42Z"/>
              </w:rPr>
              <w:t>.2</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The display shall provide the same information as the Visitor GUI, supplemented by additional information and controls</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i/>
                <w:i/>
                <w:iCs/>
              </w:rPr>
            </w:pPr>
            <w:r>
              <w:rPr>
                <w:i/>
                <w:iCs/>
                <w:rPrChange w:id="0" w:author="Hamish McIntyre-Bhatty" w:date="2021-02-26T11:02:44Z"/>
              </w:rPr>
              <w:t>4.2.</w:t>
            </w:r>
            <w:r>
              <w:rPr>
                <w:i/>
                <w:iCs/>
                <w:rPrChange w:id="0" w:author="Hamish McIntyre-Bhatty" w:date="2021-02-26T11:02:44Z"/>
              </w:rPr>
              <w:t>3</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The Staff GUI shall be protected by a login system to prevent unauthorised access</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i/>
                <w:i/>
                <w:iCs/>
              </w:rPr>
            </w:pPr>
            <w:r>
              <w:rPr>
                <w:i/>
                <w:iCs/>
                <w:rPrChange w:id="0" w:author="Hamish McIntyre-Bhatty" w:date="2021-02-26T11:02:47Z"/>
              </w:rPr>
              <w:t>4.2.</w:t>
            </w:r>
            <w:r>
              <w:rPr>
                <w:i/>
                <w:iCs/>
                <w:rPrChange w:id="0" w:author="Hamish McIntyre-Bhatty" w:date="2021-02-26T11:02:47Z"/>
              </w:rPr>
              <w:t>4</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The Staff GUI shall provide the following additional controls:</w:t>
            </w:r>
          </w:p>
        </w:tc>
      </w:tr>
      <w:tr>
        <w:trPr/>
        <w:tc>
          <w:tcPr>
            <w:tcW w:w="797" w:type="dxa"/>
            <w:tcBorders>
              <w:left w:val="single" w:sz="2" w:space="0" w:color="000000"/>
              <w:bottom w:val="single" w:sz="2" w:space="0" w:color="000000"/>
            </w:tcBorders>
          </w:tcPr>
          <w:p>
            <w:pPr>
              <w:pStyle w:val="TableText"/>
              <w:bidi w:val="0"/>
              <w:spacing w:before="120" w:after="120"/>
              <w:jc w:val="left"/>
              <w:rPr>
                <w:i/>
                <w:i/>
                <w:iCs/>
              </w:rPr>
            </w:pPr>
            <w:r>
              <w:rPr>
                <w:i/>
                <w:iCs/>
                <w:rPrChange w:id="0" w:author="Hamish McIntyre-Bhatty" w:date="2021-02-26T11:02:49Z"/>
              </w:rPr>
              <w:t>4.2.</w:t>
            </w:r>
            <w:r>
              <w:rPr>
                <w:i/>
                <w:iCs/>
                <w:rPrChange w:id="0" w:author="Hamish McIntyre-Bhatty" w:date="2021-02-26T11:02:49Z"/>
              </w:rPr>
              <w:t>4.1</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Overall shutdown of the system</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i/>
                <w:i/>
                <w:iCs/>
              </w:rPr>
            </w:pPr>
            <w:r>
              <w:rPr>
                <w:i/>
                <w:iCs/>
                <w:rPrChange w:id="0" w:author="Hamish McIntyre-Bhatty" w:date="2021-02-26T11:02:51Z"/>
              </w:rPr>
              <w:t>4.2.</w:t>
            </w:r>
            <w:r>
              <w:rPr>
                <w:i/>
                <w:iCs/>
                <w:rPrChange w:id="0" w:author="Hamish McIntyre-Bhatty" w:date="2021-02-26T11:02:51Z"/>
              </w:rPr>
              <w:t>4.2</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Shutdown of individual segments of the system (eg, Group 1 Butts Pi)</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i/>
                <w:i/>
                <w:iCs/>
              </w:rPr>
            </w:pPr>
            <w:r>
              <w:rPr>
                <w:i/>
                <w:iCs/>
                <w:rPrChange w:id="0" w:author="Hamish McIntyre-Bhatty" w:date="2021-02-26T11:02:53Z"/>
              </w:rPr>
              <w:t>4.2.</w:t>
            </w:r>
            <w:r>
              <w:rPr>
                <w:i/>
                <w:iCs/>
                <w:rPrChange w:id="0" w:author="Hamish McIntyre-Bhatty" w:date="2021-02-26T11:02:53Z"/>
              </w:rPr>
              <w:t>4.3</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Individual Control of the pumps</w:t>
            </w:r>
            <w:r>
              <w:rPr/>
              <w:t>.</w:t>
            </w:r>
          </w:p>
        </w:tc>
      </w:tr>
      <w:tr>
        <w:trPr/>
        <w:tc>
          <w:tcPr>
            <w:tcW w:w="797" w:type="dxa"/>
            <w:tcBorders>
              <w:left w:val="single" w:sz="2" w:space="0" w:color="000000"/>
              <w:bottom w:val="single" w:sz="2" w:space="0" w:color="000000"/>
            </w:tcBorders>
          </w:tcPr>
          <w:p>
            <w:pPr>
              <w:pStyle w:val="TableText"/>
              <w:bidi w:val="0"/>
              <w:spacing w:before="120" w:after="120"/>
              <w:jc w:val="left"/>
              <w:rPr>
                <w:i/>
                <w:i/>
                <w:iCs/>
              </w:rPr>
            </w:pPr>
            <w:r>
              <w:rPr>
                <w:i/>
                <w:iCs/>
                <w:rPrChange w:id="0" w:author="Hamish McIntyre-Bhatty" w:date="2021-02-26T11:02:55Z"/>
              </w:rPr>
              <w:t>4.2.4.4</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Individual Control of the valves.</w:t>
            </w:r>
          </w:p>
        </w:tc>
      </w:tr>
      <w:tr>
        <w:trPr/>
        <w:tc>
          <w:tcPr>
            <w:tcW w:w="797" w:type="dxa"/>
            <w:tcBorders>
              <w:left w:val="single" w:sz="2" w:space="0" w:color="000000"/>
              <w:bottom w:val="single" w:sz="2" w:space="0" w:color="000000"/>
            </w:tcBorders>
          </w:tcPr>
          <w:p>
            <w:pPr>
              <w:pStyle w:val="TableText"/>
              <w:bidi w:val="0"/>
              <w:spacing w:before="120" w:after="120"/>
              <w:jc w:val="left"/>
              <w:rPr>
                <w:i/>
                <w:i/>
                <w:iCs/>
              </w:rPr>
            </w:pPr>
            <w:r>
              <w:rPr>
                <w:i/>
                <w:iCs/>
                <w:rPrChange w:id="0" w:author="Hamish McIntyre-Bhatty" w:date="2021-02-26T11:02:57Z"/>
              </w:rPr>
              <w:t>4.2.</w:t>
            </w:r>
            <w:r>
              <w:rPr>
                <w:i/>
                <w:iCs/>
                <w:rPrChange w:id="0" w:author="Hamish McIntyre-Bhatty" w:date="2021-02-26T11:02:57Z"/>
              </w:rPr>
              <w:t>4.5</w:t>
            </w:r>
          </w:p>
        </w:tc>
        <w:tc>
          <w:tcPr>
            <w:tcW w:w="8563" w:type="dxa"/>
            <w:tcBorders>
              <w:left w:val="single" w:sz="2" w:space="0" w:color="000000"/>
              <w:bottom w:val="single" w:sz="2" w:space="0" w:color="000000"/>
              <w:right w:val="single" w:sz="2" w:space="0" w:color="000000"/>
            </w:tcBorders>
          </w:tcPr>
          <w:p>
            <w:pPr>
              <w:pStyle w:val="TableText"/>
              <w:bidi w:val="0"/>
              <w:spacing w:before="120" w:after="120"/>
              <w:jc w:val="left"/>
              <w:rPr/>
            </w:pPr>
            <w:r>
              <w:rPr/>
              <w:t>Control of the ‘fast replay’ feature detailed in Requirement 4.1.5.</w:t>
            </w:r>
          </w:p>
        </w:tc>
      </w:tr>
    </w:tbl>
    <w:p>
      <w:pPr>
        <w:pStyle w:val="TextBody"/>
        <w:bidi w:val="0"/>
        <w:spacing w:lineRule="auto" w:line="288" w:before="0" w:after="140"/>
        <w:jc w:val="left"/>
        <w:rPr/>
      </w:pPr>
      <w:r>
        <w:rPr/>
      </w:r>
    </w:p>
    <w:p>
      <w:pPr>
        <w:pStyle w:val="Note"/>
        <w:bidi w:val="0"/>
        <w:jc w:val="left"/>
        <w:rPr/>
      </w:pPr>
      <w:r>
        <w:rPr/>
        <w:t>Note</w:t>
      </w:r>
      <w:r>
        <w:rPr/>
        <w:t>s</w:t>
      </w:r>
      <w:r>
        <w:rPr/>
        <w:t>:</w:t>
      </w:r>
    </w:p>
    <w:p>
      <w:pPr>
        <w:pStyle w:val="Note"/>
        <w:bidi w:val="0"/>
        <w:jc w:val="left"/>
        <w:rPr/>
      </w:pPr>
      <w:r>
        <w:rPr/>
        <w:t>1.</w:t>
        <w:tab/>
        <w:t>Development of the Staff GUI should, if possible, utilise code developed for the Visitor GUI.</w:t>
      </w:r>
    </w:p>
    <w:p>
      <w:pPr>
        <w:pStyle w:val="Note"/>
        <w:bidi w:val="0"/>
        <w:jc w:val="left"/>
        <w:rPr/>
      </w:pPr>
      <w:r>
        <w:rPr/>
        <w:t>2.</w:t>
        <w:tab/>
        <w:t>Requirement 4.2.4.5 is a stretch target.</w:t>
      </w:r>
    </w:p>
    <w:p>
      <w:pPr>
        <w:pStyle w:val="Note"/>
        <w:bidi w:val="0"/>
        <w:jc w:val="left"/>
        <w:rPr/>
      </w:pPr>
      <w:ins w:id="379" w:author="Hamish MB" w:date="2021-02-24T13:51:00Z">
        <w:r>
          <w:rPr/>
        </w:r>
      </w:ins>
      <w:r>
        <w:br w:type="page"/>
      </w:r>
    </w:p>
    <w:p>
      <w:pPr>
        <w:pStyle w:val="Heading1"/>
        <w:bidi w:val="0"/>
        <w:jc w:val="left"/>
        <w:rPr/>
      </w:pPr>
      <w:bookmarkStart w:id="26" w:name="__RefHeading___Toc1198_2817788786"/>
      <w:bookmarkEnd w:id="26"/>
      <w:r>
        <w:rPr/>
        <w:t>NON-FUNCTIONAL REQUIREMENTS</w:t>
      </w:r>
    </w:p>
    <w:p>
      <w:pPr>
        <w:pStyle w:val="Heading2"/>
        <w:bidi w:val="0"/>
        <w:jc w:val="left"/>
        <w:rPr/>
      </w:pPr>
      <w:bookmarkStart w:id="27" w:name="__RefHeading___Toc8040_461351655"/>
      <w:bookmarkEnd w:id="27"/>
      <w:r>
        <w:rPr/>
        <w:t>Operational</w:t>
      </w:r>
    </w:p>
    <w:p>
      <w:pPr>
        <w:pStyle w:val="TextBody"/>
        <w:bidi w:val="0"/>
        <w:jc w:val="left"/>
        <w:rPr>
          <w:b/>
          <w:b/>
          <w:bCs/>
          <w:ins w:id="387" w:author="Hamish MB" w:date="2021-02-23T17:47:20Z"/>
        </w:rPr>
      </w:pPr>
      <w:ins w:id="381" w:author="Hamish MB" w:date="2021-02-23T17:47:20Z">
        <w:r>
          <w:rPr>
            <w:b/>
            <w:bCs/>
          </w:rPr>
          <w:t xml:space="preserve">All </w:t>
        </w:r>
      </w:ins>
      <w:ins w:id="382" w:author="Hamish MB" w:date="2021-02-23T17:47:20Z">
        <w:r>
          <w:rPr>
            <w:b/>
            <w:bCs/>
          </w:rPr>
          <w:t xml:space="preserve">of </w:t>
        </w:r>
      </w:ins>
      <w:ins w:id="383" w:author="Hamish MB" w:date="2021-02-23T17:47:20Z">
        <w:r>
          <w:rPr>
            <w:b/>
            <w:bCs/>
          </w:rPr>
          <w:t>the requirements in this section apply to the Open University project, except for requirements 5.1.2, 5.1.4, and 5.1.5</w:t>
        </w:r>
      </w:ins>
      <w:ins w:id="384" w:author="Hamish McIntyre-Bhatty" w:date="2021-02-26T11:02:10Z">
        <w:r>
          <w:rPr>
            <w:b/>
            <w:bCs/>
          </w:rPr>
          <w:t xml:space="preserve">, </w:t>
        </w:r>
      </w:ins>
      <w:ins w:id="385" w:author="Hamish McIntyre-Bhatty" w:date="2021-02-26T11:02:10Z">
        <w:r>
          <w:rPr>
            <w:b/>
            <w:bCs/>
          </w:rPr>
          <w:t>which have been marked in italic</w:t>
        </w:r>
      </w:ins>
      <w:ins w:id="386" w:author="Hamish MB" w:date="2021-02-23T17:47:20Z">
        <w:r>
          <w:rPr>
            <w:b/>
            <w:bCs/>
          </w:rPr>
          <w:t>.</w:t>
        </w:r>
      </w:ins>
    </w:p>
    <w:p>
      <w:pPr>
        <w:pStyle w:val="TextBody"/>
        <w:bidi w:val="0"/>
        <w:jc w:val="left"/>
        <w:rPr/>
      </w:pPr>
      <w:r>
        <w:rPr/>
        <w:t xml:space="preserve">Table 5 below details the operational capabilities required of the software for both the visitors and staff.  </w:t>
      </w:r>
      <w:r>
        <w:rPr>
          <w:i w:val="false"/>
          <w:iCs w:val="false"/>
        </w:rPr>
        <w:t>The GUI will be made available on site at WMT via a screen inside one of the rooms.</w:t>
      </w:r>
    </w:p>
    <w:p>
      <w:pPr>
        <w:pStyle w:val="TableHeading"/>
        <w:suppressLineNumbers/>
        <w:bidi w:val="0"/>
        <w:jc w:val="center"/>
        <w:rPr/>
      </w:pPr>
      <w:r>
        <w:rPr/>
        <w:t xml:space="preserve">Table </w:t>
      </w:r>
      <w:r>
        <w:rPr/>
        <w:fldChar w:fldCharType="begin"/>
      </w:r>
      <w:r>
        <w:rPr/>
        <w:instrText> SEQ Table \* ARABIC </w:instrText>
      </w:r>
      <w:r>
        <w:rPr/>
        <w:fldChar w:fldCharType="separate"/>
      </w:r>
      <w:r>
        <w:rPr/>
        <w:t>5</w:t>
      </w:r>
      <w:r>
        <w:rPr/>
        <w:fldChar w:fldCharType="end"/>
      </w:r>
      <w:r>
        <w:rPr/>
        <w:t>: Operational Requirements</w:t>
      </w:r>
    </w:p>
    <w:p>
      <w:pPr>
        <w:pStyle w:val="TableHeading"/>
        <w:suppressLineNumbers/>
        <w:bidi w:val="0"/>
        <w:jc w:val="center"/>
        <w:rPr/>
      </w:pPr>
      <w:r>
        <w:rPr/>
      </w:r>
    </w:p>
    <w:tbl>
      <w:tblPr>
        <w:tblW w:w="9360" w:type="dxa"/>
        <w:jc w:val="left"/>
        <w:tblInd w:w="0" w:type="dxa"/>
        <w:tblLayout w:type="fixed"/>
        <w:tblCellMar>
          <w:top w:w="55" w:type="dxa"/>
          <w:left w:w="55" w:type="dxa"/>
          <w:bottom w:w="55" w:type="dxa"/>
          <w:right w:w="55" w:type="dxa"/>
        </w:tblCellMar>
      </w:tblPr>
      <w:tblGrid>
        <w:gridCol w:w="797"/>
        <w:gridCol w:w="8563"/>
      </w:tblGrid>
      <w:tr>
        <w:trPr/>
        <w:tc>
          <w:tcPr>
            <w:tcW w:w="797" w:type="dxa"/>
            <w:tcBorders>
              <w:top w:val="single" w:sz="2" w:space="0" w:color="000000"/>
              <w:left w:val="single" w:sz="2" w:space="0" w:color="000000"/>
              <w:bottom w:val="single" w:sz="2" w:space="0" w:color="000000"/>
            </w:tcBorders>
          </w:tcPr>
          <w:p>
            <w:pPr>
              <w:pStyle w:val="Table"/>
              <w:bidi w:val="0"/>
              <w:spacing w:before="120" w:after="120"/>
              <w:jc w:val="center"/>
              <w:rPr/>
            </w:pPr>
            <w:r>
              <w:rPr/>
              <w:t>No</w:t>
            </w:r>
          </w:p>
        </w:tc>
        <w:tc>
          <w:tcPr>
            <w:tcW w:w="8563" w:type="dxa"/>
            <w:tcBorders>
              <w:top w:val="single" w:sz="2" w:space="0" w:color="000000"/>
              <w:left w:val="single" w:sz="2" w:space="0" w:color="000000"/>
              <w:bottom w:val="single" w:sz="2" w:space="0" w:color="000000"/>
              <w:right w:val="single" w:sz="2" w:space="0" w:color="000000"/>
            </w:tcBorders>
          </w:tcPr>
          <w:p>
            <w:pPr>
              <w:pStyle w:val="Table"/>
              <w:bidi w:val="0"/>
              <w:spacing w:before="120" w:after="120"/>
              <w:jc w:val="left"/>
              <w:rPr/>
            </w:pPr>
            <w:r>
              <w:rPr/>
              <w:t>Requirement</w:t>
            </w:r>
          </w:p>
        </w:tc>
      </w:tr>
      <w:tr>
        <w:trPr/>
        <w:tc>
          <w:tcPr>
            <w:tcW w:w="797" w:type="dxa"/>
            <w:tcBorders>
              <w:left w:val="single" w:sz="2" w:space="0" w:color="000000"/>
              <w:bottom w:val="single" w:sz="2" w:space="0" w:color="000000"/>
            </w:tcBorders>
          </w:tcPr>
          <w:p>
            <w:pPr>
              <w:pStyle w:val="ReqNo"/>
              <w:bidi w:val="0"/>
              <w:spacing w:before="120" w:after="120"/>
              <w:jc w:val="left"/>
              <w:rPr/>
            </w:pPr>
            <w:r>
              <w:rPr/>
              <w:t>5.1</w:t>
            </w:r>
            <w:r>
              <w:rPr/>
              <w:t>.1</w:t>
            </w:r>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 xml:space="preserve">The Visitor GUI </w:t>
            </w:r>
            <w:r>
              <w:rPr>
                <w:i w:val="false"/>
                <w:iCs w:val="false"/>
              </w:rPr>
              <w:t xml:space="preserve">display </w:t>
            </w:r>
            <w:r>
              <w:rPr>
                <w:i w:val="false"/>
                <w:iCs w:val="false"/>
              </w:rPr>
              <w:t>shall be updated at frequent intervals to provide a dynamic experience for the Visitors.</w:t>
            </w:r>
          </w:p>
        </w:tc>
      </w:tr>
      <w:tr>
        <w:trPr/>
        <w:tc>
          <w:tcPr>
            <w:tcW w:w="797" w:type="dxa"/>
            <w:tcBorders>
              <w:left w:val="single" w:sz="2" w:space="0" w:color="000000"/>
              <w:bottom w:val="single" w:sz="2" w:space="0" w:color="000000"/>
            </w:tcBorders>
          </w:tcPr>
          <w:p>
            <w:pPr>
              <w:pStyle w:val="ReqNo"/>
              <w:bidi w:val="0"/>
              <w:spacing w:before="120" w:after="120"/>
              <w:jc w:val="left"/>
              <w:rPr>
                <w:i/>
                <w:i/>
                <w:iCs/>
              </w:rPr>
            </w:pPr>
            <w:r>
              <w:rPr>
                <w:i/>
                <w:iCs/>
                <w:rPrChange w:id="0" w:author="Hamish McIntyre-Bhatty" w:date="2021-02-26T11:03:03Z"/>
              </w:rPr>
              <w:t>5.1</w:t>
            </w:r>
            <w:r>
              <w:rPr>
                <w:i/>
                <w:iCs/>
                <w:rPrChange w:id="0" w:author="Hamish McIntyre-Bhatty" w:date="2021-02-26T11:03:03Z"/>
              </w:rPr>
              <w:t>.2</w:t>
            </w:r>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The Staff GUI shall be accessible by use of a login with the aid of an external keyboard and mouse.</w:t>
            </w:r>
          </w:p>
        </w:tc>
      </w:tr>
      <w:tr>
        <w:trPr/>
        <w:tc>
          <w:tcPr>
            <w:tcW w:w="797" w:type="dxa"/>
            <w:tcBorders>
              <w:left w:val="single" w:sz="2" w:space="0" w:color="000000"/>
              <w:bottom w:val="single" w:sz="2" w:space="0" w:color="000000"/>
            </w:tcBorders>
          </w:tcPr>
          <w:p>
            <w:pPr>
              <w:pStyle w:val="ReqNo"/>
              <w:bidi w:val="0"/>
              <w:spacing w:before="120" w:after="120"/>
              <w:jc w:val="left"/>
              <w:rPr/>
            </w:pPr>
            <w:r>
              <w:rPr/>
              <w:t>5.1</w:t>
            </w:r>
            <w:r>
              <w:rPr/>
              <w:t>.3</w:t>
            </w:r>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 xml:space="preserve">It is the responsibility of the </w:t>
            </w:r>
            <w:del w:id="390" w:author="Hamish MB" w:date="2021-02-23T17:48:19Z">
              <w:r>
                <w:rPr>
                  <w:i w:val="false"/>
                  <w:iCs w:val="false"/>
                </w:rPr>
                <w:delText>Master</w:delText>
              </w:r>
            </w:del>
            <w:ins w:id="391" w:author="Hamish MB" w:date="2021-02-23T17:48:19Z">
              <w:r>
                <w:rPr>
                  <w:rFonts w:cs="FreeSans"/>
                  <w:i w:val="false"/>
                  <w:iCs w:val="false"/>
                  <w:sz w:val="24"/>
                  <w:szCs w:val="24"/>
                </w:rPr>
                <w:t>Site-local</w:t>
              </w:r>
            </w:ins>
            <w:r>
              <w:rPr>
                <w:i w:val="false"/>
                <w:iCs w:val="false"/>
              </w:rPr>
              <w:t xml:space="preserve"> Pi to </w:t>
            </w:r>
            <w:r>
              <w:rPr>
                <w:i w:val="false"/>
                <w:iCs w:val="false"/>
              </w:rPr>
              <w:t>enact c</w:t>
            </w:r>
            <w:r>
              <w:rPr>
                <w:i w:val="false"/>
                <w:iCs w:val="false"/>
              </w:rPr>
              <w:t xml:space="preserve">ontrol messages emitted by the Staff GUI, </w:t>
            </w:r>
            <w:r>
              <w:rPr>
                <w:i w:val="false"/>
                <w:iCs w:val="false"/>
              </w:rPr>
              <w:t>however, the Staff GUI display shall reflect the change in status within 1 second of the updated data being received.</w:t>
            </w:r>
          </w:p>
        </w:tc>
      </w:tr>
      <w:tr>
        <w:trPr/>
        <w:tc>
          <w:tcPr>
            <w:tcW w:w="797" w:type="dxa"/>
            <w:tcBorders>
              <w:left w:val="single" w:sz="2" w:space="0" w:color="000000"/>
              <w:bottom w:val="single" w:sz="2" w:space="0" w:color="000000"/>
            </w:tcBorders>
          </w:tcPr>
          <w:p>
            <w:pPr>
              <w:pStyle w:val="ReqNo"/>
              <w:bidi w:val="0"/>
              <w:spacing w:before="120" w:after="120"/>
              <w:jc w:val="left"/>
              <w:rPr>
                <w:i/>
                <w:i/>
                <w:iCs/>
              </w:rPr>
            </w:pPr>
            <w:ins w:id="392" w:author="Hamish MB" w:date="2021-01-19T16:13:41Z">
              <w:r>
                <w:rPr>
                  <w:i/>
                  <w:iCs/>
                </w:rPr>
                <w:t>5.1.4</w:t>
              </w:r>
            </w:ins>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ins w:id="393" w:author="Hamish MB" w:date="2021-01-19T16:13:46Z">
              <w:r>
                <w:rPr>
                  <w:i w:val="false"/>
                  <w:iCs w:val="false"/>
                </w:rPr>
                <w:t>The</w:t>
              </w:r>
            </w:ins>
            <w:ins w:id="394" w:author="Hamish MB" w:date="2021-01-19T16:14:08Z">
              <w:r>
                <w:rPr>
                  <w:i w:val="false"/>
                  <w:iCs w:val="false"/>
                </w:rPr>
                <w:t xml:space="preserve"> </w:t>
              </w:r>
            </w:ins>
            <w:ins w:id="395" w:author="Hamish MB" w:date="2021-01-19T16:15:10Z">
              <w:r>
                <w:rPr>
                  <w:i w:val="false"/>
                  <w:iCs w:val="false"/>
                </w:rPr>
                <w:t>server should respond to all requests within 5 seconds.</w:t>
              </w:r>
            </w:ins>
          </w:p>
        </w:tc>
      </w:tr>
      <w:tr>
        <w:trPr/>
        <w:tc>
          <w:tcPr>
            <w:tcW w:w="797" w:type="dxa"/>
            <w:tcBorders>
              <w:left w:val="single" w:sz="2" w:space="0" w:color="000000"/>
              <w:bottom w:val="single" w:sz="2" w:space="0" w:color="000000"/>
            </w:tcBorders>
          </w:tcPr>
          <w:p>
            <w:pPr>
              <w:pStyle w:val="ReqNo"/>
              <w:bidi w:val="0"/>
              <w:spacing w:before="120" w:after="120"/>
              <w:jc w:val="left"/>
              <w:rPr>
                <w:i/>
                <w:i/>
                <w:iCs/>
              </w:rPr>
            </w:pPr>
            <w:ins w:id="396" w:author="Hamish MB" w:date="2021-01-19T16:19:23Z">
              <w:r>
                <w:rPr>
                  <w:i/>
                  <w:iCs/>
                </w:rPr>
                <w:t>5.1.5</w:t>
              </w:r>
            </w:ins>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ins w:id="397" w:author="Hamish MB" w:date="2021-01-19T16:19:36Z">
              <w:r>
                <w:rPr>
                  <w:i w:val="false"/>
                  <w:iCs w:val="false"/>
                </w:rPr>
                <w:t>The server should be able to handle simultaneous access by 50 visitors.</w:t>
              </w:r>
            </w:ins>
          </w:p>
        </w:tc>
      </w:tr>
    </w:tbl>
    <w:p>
      <w:pPr>
        <w:pStyle w:val="TextBody"/>
        <w:bidi w:val="0"/>
        <w:spacing w:lineRule="auto" w:line="288" w:before="0" w:after="140"/>
        <w:jc w:val="left"/>
        <w:rPr/>
      </w:pPr>
      <w:r>
        <w:rPr/>
      </w:r>
    </w:p>
    <w:p>
      <w:pPr>
        <w:pStyle w:val="Heading2"/>
        <w:bidi w:val="0"/>
        <w:jc w:val="left"/>
        <w:rPr/>
      </w:pPr>
      <w:bookmarkStart w:id="28" w:name="__RefHeading___Toc1200_2817788786"/>
      <w:bookmarkEnd w:id="28"/>
      <w:r>
        <w:rPr/>
        <w:t>Aesthetic and Ergonomic Requirements</w:t>
      </w:r>
    </w:p>
    <w:p>
      <w:pPr>
        <w:pStyle w:val="TextBody"/>
        <w:bidi w:val="0"/>
        <w:jc w:val="left"/>
        <w:rPr>
          <w:b/>
          <w:b/>
          <w:bCs/>
        </w:rPr>
      </w:pPr>
      <w:ins w:id="399" w:author="Hamish MB" w:date="2021-02-23T17:49:07Z">
        <w:r>
          <w:rPr>
            <w:b/>
            <w:bCs/>
          </w:rPr>
          <w:t>All of the requirements in this section are applicable to the Open University project.</w:t>
        </w:r>
      </w:ins>
    </w:p>
    <w:p>
      <w:pPr>
        <w:pStyle w:val="TableHeading"/>
        <w:bidi w:val="0"/>
        <w:rPr/>
      </w:pPr>
      <w:r>
        <w:rPr/>
        <w:t xml:space="preserve">Table </w:t>
      </w:r>
      <w:r>
        <w:rPr/>
        <w:fldChar w:fldCharType="begin"/>
      </w:r>
      <w:r>
        <w:rPr/>
        <w:instrText> SEQ Table \* ARABIC </w:instrText>
      </w:r>
      <w:r>
        <w:rPr/>
        <w:fldChar w:fldCharType="separate"/>
      </w:r>
      <w:r>
        <w:rPr/>
        <w:t>6</w:t>
      </w:r>
      <w:r>
        <w:rPr/>
        <w:fldChar w:fldCharType="end"/>
      </w:r>
      <w:r>
        <w:rPr/>
        <w:t xml:space="preserve">: </w:t>
      </w:r>
      <w:r>
        <w:rPr/>
        <w:t>Aesthetic and Ergonomic</w:t>
      </w:r>
      <w:r>
        <w:rPr/>
        <w:t xml:space="preserve"> Requirements</w:t>
      </w:r>
    </w:p>
    <w:p>
      <w:pPr>
        <w:pStyle w:val="TableHeading"/>
        <w:bidi w:val="0"/>
        <w:rPr/>
      </w:pPr>
      <w:r>
        <w:rPr/>
      </w:r>
    </w:p>
    <w:tbl>
      <w:tblPr>
        <w:tblW w:w="9360" w:type="dxa"/>
        <w:jc w:val="left"/>
        <w:tblInd w:w="0" w:type="dxa"/>
        <w:tblLayout w:type="fixed"/>
        <w:tblCellMar>
          <w:top w:w="55" w:type="dxa"/>
          <w:left w:w="55" w:type="dxa"/>
          <w:bottom w:w="55" w:type="dxa"/>
          <w:right w:w="55" w:type="dxa"/>
        </w:tblCellMar>
      </w:tblPr>
      <w:tblGrid>
        <w:gridCol w:w="797"/>
        <w:gridCol w:w="8563"/>
      </w:tblGrid>
      <w:tr>
        <w:trPr/>
        <w:tc>
          <w:tcPr>
            <w:tcW w:w="797" w:type="dxa"/>
            <w:tcBorders>
              <w:top w:val="single" w:sz="2" w:space="0" w:color="000000"/>
              <w:left w:val="single" w:sz="2" w:space="0" w:color="000000"/>
              <w:bottom w:val="single" w:sz="2" w:space="0" w:color="000000"/>
            </w:tcBorders>
          </w:tcPr>
          <w:p>
            <w:pPr>
              <w:pStyle w:val="Table"/>
              <w:bidi w:val="0"/>
              <w:spacing w:before="120" w:after="120"/>
              <w:jc w:val="center"/>
              <w:rPr/>
            </w:pPr>
            <w:r>
              <w:rPr/>
              <w:t>No</w:t>
            </w:r>
          </w:p>
        </w:tc>
        <w:tc>
          <w:tcPr>
            <w:tcW w:w="8563" w:type="dxa"/>
            <w:tcBorders>
              <w:top w:val="single" w:sz="2" w:space="0" w:color="000000"/>
              <w:left w:val="single" w:sz="2" w:space="0" w:color="000000"/>
              <w:bottom w:val="single" w:sz="2" w:space="0" w:color="000000"/>
              <w:right w:val="single" w:sz="2" w:space="0" w:color="000000"/>
            </w:tcBorders>
          </w:tcPr>
          <w:p>
            <w:pPr>
              <w:pStyle w:val="Table"/>
              <w:bidi w:val="0"/>
              <w:spacing w:before="120" w:after="120"/>
              <w:jc w:val="left"/>
              <w:rPr/>
            </w:pPr>
            <w:r>
              <w:rPr/>
              <w:t>Requirement</w:t>
            </w:r>
          </w:p>
        </w:tc>
      </w:tr>
      <w:tr>
        <w:trPr/>
        <w:tc>
          <w:tcPr>
            <w:tcW w:w="797" w:type="dxa"/>
            <w:tcBorders>
              <w:left w:val="single" w:sz="2" w:space="0" w:color="000000"/>
              <w:bottom w:val="single" w:sz="2" w:space="0" w:color="000000"/>
            </w:tcBorders>
          </w:tcPr>
          <w:p>
            <w:pPr>
              <w:pStyle w:val="ReqNo"/>
              <w:bidi w:val="0"/>
              <w:spacing w:before="120" w:after="120"/>
              <w:jc w:val="left"/>
              <w:rPr/>
            </w:pPr>
            <w:r>
              <w:rPr/>
              <w:t>5.2</w:t>
            </w:r>
            <w:r>
              <w:rPr/>
              <w:t>.1</w:t>
            </w:r>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 xml:space="preserve">The Visitor GUI </w:t>
            </w:r>
            <w:r>
              <w:rPr>
                <w:i w:val="false"/>
                <w:iCs w:val="false"/>
              </w:rPr>
              <w:t xml:space="preserve">display </w:t>
            </w:r>
            <w:r>
              <w:rPr>
                <w:i w:val="false"/>
                <w:iCs w:val="false"/>
              </w:rPr>
              <w:t xml:space="preserve">shall be </w:t>
            </w:r>
            <w:r>
              <w:rPr>
                <w:i w:val="false"/>
                <w:iCs w:val="false"/>
              </w:rPr>
              <w:t>provide an attractive and eye-catching view of the operation of the River System</w:t>
            </w:r>
            <w:r>
              <w:rPr>
                <w:i w:val="false"/>
                <w:iCs w:val="false"/>
              </w:rPr>
              <w:t>.</w:t>
            </w:r>
          </w:p>
        </w:tc>
      </w:tr>
      <w:tr>
        <w:trPr/>
        <w:tc>
          <w:tcPr>
            <w:tcW w:w="797" w:type="dxa"/>
            <w:tcBorders>
              <w:left w:val="single" w:sz="2" w:space="0" w:color="000000"/>
              <w:bottom w:val="single" w:sz="2" w:space="0" w:color="000000"/>
            </w:tcBorders>
          </w:tcPr>
          <w:p>
            <w:pPr>
              <w:pStyle w:val="ReqNo"/>
              <w:bidi w:val="0"/>
              <w:spacing w:before="120" w:after="120"/>
              <w:jc w:val="left"/>
              <w:rPr/>
            </w:pPr>
            <w:r>
              <w:rPr/>
              <w:t>5.2.2</w:t>
            </w:r>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Careful attention should be paid to colour schemes when developing the Visitor and Staff GUIs.</w:t>
            </w:r>
          </w:p>
        </w:tc>
      </w:tr>
      <w:tr>
        <w:trPr/>
        <w:tc>
          <w:tcPr>
            <w:tcW w:w="797" w:type="dxa"/>
            <w:tcBorders>
              <w:left w:val="single" w:sz="2" w:space="0" w:color="000000"/>
              <w:bottom w:val="single" w:sz="2" w:space="0" w:color="000000"/>
            </w:tcBorders>
          </w:tcPr>
          <w:p>
            <w:pPr>
              <w:pStyle w:val="ReqNo"/>
              <w:bidi w:val="0"/>
              <w:spacing w:before="120" w:after="120"/>
              <w:jc w:val="left"/>
              <w:rPr/>
            </w:pPr>
            <w:r>
              <w:rPr/>
              <w:t>5.2.3</w:t>
            </w:r>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Consideration should be given to the use of animation when representing elements of the River System.</w:t>
            </w:r>
          </w:p>
        </w:tc>
      </w:tr>
    </w:tbl>
    <w:p>
      <w:pPr>
        <w:pStyle w:val="TextBody"/>
        <w:bidi w:val="0"/>
        <w:jc w:val="left"/>
        <w:rPr/>
      </w:pPr>
      <w:r>
        <w:rPr/>
      </w:r>
    </w:p>
    <w:p>
      <w:pPr>
        <w:pStyle w:val="Note"/>
        <w:bidi w:val="0"/>
        <w:jc w:val="left"/>
        <w:rPr/>
      </w:pPr>
      <w:r>
        <w:rPr/>
        <w:t>Note:</w:t>
        <w:tab/>
      </w:r>
      <w:r>
        <w:rPr/>
        <w:t>It is recognised that the Requirements detailed in Section 5.2 are more aesthetic than technical but look and feel play a major role in drawing in and keeping the interest of the user.  Some guidance on what may be appropriate is provided below:</w:t>
      </w:r>
    </w:p>
    <w:p>
      <w:pPr>
        <w:pStyle w:val="Note"/>
        <w:numPr>
          <w:ilvl w:val="0"/>
          <w:numId w:val="2"/>
        </w:numPr>
        <w:bidi w:val="0"/>
        <w:spacing w:lineRule="auto" w:line="288" w:before="0" w:after="140"/>
        <w:ind w:left="737" w:right="0" w:hanging="737"/>
        <w:jc w:val="left"/>
        <w:rPr>
          <w:rFonts w:ascii="Liberation Sans" w:hAnsi="Liberation Sans"/>
          <w:b/>
          <w:b/>
          <w:bCs/>
          <w:sz w:val="21"/>
          <w:del w:id="402" w:author="Hamish MB" w:date="2021-02-23T17:49:48Z"/>
        </w:rPr>
      </w:pPr>
      <w:r>
        <w:rPr>
          <w:b/>
          <w:bCs/>
          <w:rPrChange w:id="0" w:author="Hamish MB" w:date="2021-02-24T12:14:35Z"/>
        </w:rPr>
        <w:t>Colours shouldn’t be too garish or too dull</w:t>
      </w:r>
      <w:del w:id="401" w:author="Hamish MB" w:date="2021-02-23T17:49:48Z">
        <w:r>
          <w:rPr>
            <w:b/>
            <w:bCs/>
          </w:rPr>
          <w:delText>.</w:delText>
        </w:r>
      </w:del>
    </w:p>
    <w:p>
      <w:pPr>
        <w:pStyle w:val="Note"/>
        <w:numPr>
          <w:ilvl w:val="0"/>
          <w:numId w:val="2"/>
        </w:numPr>
        <w:bidi w:val="0"/>
        <w:spacing w:lineRule="auto" w:line="288" w:before="0" w:after="140"/>
        <w:ind w:left="737" w:right="0" w:hanging="737"/>
        <w:jc w:val="left"/>
        <w:rPr>
          <w:rFonts w:ascii="Liberation Sans" w:hAnsi="Liberation Sans"/>
          <w:ins w:id="404" w:author="Hamish MB" w:date="2021-02-24T12:14:15Z"/>
          <w:b/>
          <w:b/>
          <w:bCs/>
          <w:sz w:val="21"/>
        </w:rPr>
      </w:pPr>
      <w:ins w:id="403" w:author="Hamish MB" w:date="2021-02-24T12:14:15Z">
        <w:r>
          <w:rPr>
            <w:b/>
            <w:bCs/>
          </w:rPr>
        </w:r>
      </w:ins>
    </w:p>
    <w:p>
      <w:pPr>
        <w:pStyle w:val="Note"/>
        <w:numPr>
          <w:ilvl w:val="0"/>
          <w:numId w:val="2"/>
        </w:numPr>
        <w:bidi w:val="0"/>
        <w:spacing w:lineRule="auto" w:line="288" w:before="0" w:after="140"/>
        <w:ind w:left="737" w:right="0" w:hanging="737"/>
        <w:jc w:val="left"/>
        <w:rPr>
          <w:rFonts w:ascii="Liberation Sans" w:hAnsi="Liberation Sans"/>
          <w:b/>
          <w:b/>
          <w:bCs/>
          <w:sz w:val="21"/>
          <w:del w:id="406" w:author="Hamish MB" w:date="2021-02-24T12:14:13Z"/>
        </w:rPr>
      </w:pPr>
      <w:del w:id="405" w:author="Hamish MB" w:date="2021-02-24T12:14:13Z">
        <w:r>
          <w:rPr>
            <w:b/>
            <w:bCs/>
          </w:rPr>
        </w:r>
      </w:del>
    </w:p>
    <w:p>
      <w:pPr>
        <w:pStyle w:val="Note"/>
        <w:numPr>
          <w:ilvl w:val="0"/>
          <w:numId w:val="2"/>
        </w:numPr>
        <w:bidi w:val="0"/>
        <w:spacing w:lineRule="auto" w:line="288" w:before="0" w:after="140"/>
        <w:ind w:left="737" w:right="0" w:hanging="737"/>
        <w:jc w:val="left"/>
        <w:rPr>
          <w:rFonts w:ascii="Liberation Sans" w:hAnsi="Liberation Sans"/>
          <w:b/>
          <w:b/>
          <w:bCs/>
          <w:sz w:val="21"/>
        </w:rPr>
      </w:pPr>
      <w:r>
        <w:rPr>
          <w:b/>
          <w:bCs/>
          <w:rPrChange w:id="0" w:author="Hamish MB" w:date="2021-02-24T12:14:35Z"/>
        </w:rPr>
        <w:t>Colours should be chosen to provide the viewer with visual cues of what they represent’ ie blue may be chosen for water and so on.  Also, pumps, valves and other elements could be colour-coded to make interpretation easier.</w:t>
      </w:r>
    </w:p>
    <w:p>
      <w:pPr>
        <w:pStyle w:val="Note"/>
        <w:numPr>
          <w:ilvl w:val="0"/>
          <w:numId w:val="2"/>
        </w:numPr>
        <w:bidi w:val="0"/>
        <w:spacing w:lineRule="auto" w:line="288" w:before="0" w:after="140"/>
        <w:ind w:left="737" w:right="0" w:hanging="737"/>
        <w:jc w:val="left"/>
        <w:rPr>
          <w:rFonts w:ascii="Liberation Sans" w:hAnsi="Liberation Sans"/>
          <w:b/>
          <w:b/>
          <w:bCs/>
          <w:sz w:val="21"/>
        </w:rPr>
      </w:pPr>
      <w:r>
        <w:rPr>
          <w:b/>
          <w:bCs/>
          <w:rPrChange w:id="0" w:author="Hamish MB" w:date="2021-02-24T12:14:35Z"/>
        </w:rPr>
        <w:t>If animations are used, they shouldn’t be too overwhelming.  Animations can rapidly become irritating if overdone.</w:t>
      </w:r>
    </w:p>
    <w:p>
      <w:pPr>
        <w:pStyle w:val="Heading2"/>
        <w:bidi w:val="0"/>
        <w:jc w:val="left"/>
        <w:rPr/>
      </w:pPr>
      <w:bookmarkStart w:id="29" w:name="__RefHeading___Toc135_2006520353"/>
      <w:bookmarkEnd w:id="29"/>
      <w:r>
        <w:rPr/>
        <w:t>Documentation</w:t>
      </w:r>
    </w:p>
    <w:p>
      <w:pPr>
        <w:pStyle w:val="TextBody"/>
        <w:bidi w:val="0"/>
        <w:jc w:val="left"/>
        <w:rPr/>
      </w:pPr>
      <w:r>
        <w:rPr/>
        <w:t>The Table below details the documentation requirements for the Visitor and Staff GUIs</w:t>
      </w:r>
      <w:r>
        <w:rPr/>
        <w:t>.</w:t>
      </w:r>
    </w:p>
    <w:p>
      <w:pPr>
        <w:pStyle w:val="TextBody"/>
        <w:bidi w:val="0"/>
        <w:jc w:val="left"/>
        <w:rPr>
          <w:b/>
          <w:b/>
          <w:bCs/>
        </w:rPr>
      </w:pPr>
      <w:ins w:id="410" w:author="Hamish MB" w:date="2021-02-23T17:50:30Z">
        <w:r>
          <w:rPr>
            <w:b/>
            <w:bCs/>
          </w:rPr>
          <w:t>All of the requirements in this section are applicable to the Open University project.</w:t>
        </w:r>
      </w:ins>
    </w:p>
    <w:p>
      <w:pPr>
        <w:pStyle w:val="TableHeading"/>
        <w:suppressLineNumbers/>
        <w:bidi w:val="0"/>
        <w:jc w:val="center"/>
        <w:rPr/>
      </w:pPr>
      <w:r>
        <w:rPr/>
        <w:t xml:space="preserve">Table </w:t>
      </w:r>
      <w:r>
        <w:rPr/>
        <w:fldChar w:fldCharType="begin"/>
      </w:r>
      <w:r>
        <w:rPr/>
        <w:instrText> SEQ Table \* ARABIC </w:instrText>
      </w:r>
      <w:r>
        <w:rPr/>
        <w:fldChar w:fldCharType="separate"/>
      </w:r>
      <w:r>
        <w:rPr/>
        <w:t>7</w:t>
      </w:r>
      <w:r>
        <w:rPr/>
        <w:fldChar w:fldCharType="end"/>
      </w:r>
      <w:r>
        <w:rPr/>
        <w:t>: Documentation Requirements</w:t>
      </w:r>
    </w:p>
    <w:p>
      <w:pPr>
        <w:pStyle w:val="TableHeading"/>
        <w:suppressLineNumbers/>
        <w:bidi w:val="0"/>
        <w:jc w:val="center"/>
        <w:rPr/>
      </w:pPr>
      <w:r>
        <w:rPr/>
      </w:r>
    </w:p>
    <w:tbl>
      <w:tblPr>
        <w:tblW w:w="9360" w:type="dxa"/>
        <w:jc w:val="left"/>
        <w:tblInd w:w="0" w:type="dxa"/>
        <w:tblLayout w:type="fixed"/>
        <w:tblCellMar>
          <w:top w:w="55" w:type="dxa"/>
          <w:left w:w="55" w:type="dxa"/>
          <w:bottom w:w="55" w:type="dxa"/>
          <w:right w:w="55" w:type="dxa"/>
        </w:tblCellMar>
      </w:tblPr>
      <w:tblGrid>
        <w:gridCol w:w="797"/>
        <w:gridCol w:w="8563"/>
      </w:tblGrid>
      <w:tr>
        <w:trPr/>
        <w:tc>
          <w:tcPr>
            <w:tcW w:w="797" w:type="dxa"/>
            <w:tcBorders>
              <w:top w:val="single" w:sz="2" w:space="0" w:color="000000"/>
              <w:left w:val="single" w:sz="2" w:space="0" w:color="000000"/>
              <w:bottom w:val="single" w:sz="2" w:space="0" w:color="000000"/>
            </w:tcBorders>
          </w:tcPr>
          <w:p>
            <w:pPr>
              <w:pStyle w:val="Table"/>
              <w:bidi w:val="0"/>
              <w:spacing w:before="120" w:after="120"/>
              <w:jc w:val="center"/>
              <w:rPr/>
            </w:pPr>
            <w:r>
              <w:rPr/>
              <w:t>No</w:t>
            </w:r>
          </w:p>
        </w:tc>
        <w:tc>
          <w:tcPr>
            <w:tcW w:w="8563" w:type="dxa"/>
            <w:tcBorders>
              <w:top w:val="single" w:sz="2" w:space="0" w:color="000000"/>
              <w:left w:val="single" w:sz="2" w:space="0" w:color="000000"/>
              <w:bottom w:val="single" w:sz="2" w:space="0" w:color="000000"/>
              <w:right w:val="single" w:sz="2" w:space="0" w:color="000000"/>
            </w:tcBorders>
          </w:tcPr>
          <w:p>
            <w:pPr>
              <w:pStyle w:val="Table"/>
              <w:bidi w:val="0"/>
              <w:spacing w:before="120" w:after="120"/>
              <w:jc w:val="left"/>
              <w:rPr/>
            </w:pPr>
            <w:r>
              <w:rPr/>
              <w:t>Requirement</w:t>
            </w:r>
          </w:p>
        </w:tc>
      </w:tr>
      <w:tr>
        <w:trPr/>
        <w:tc>
          <w:tcPr>
            <w:tcW w:w="797" w:type="dxa"/>
            <w:tcBorders>
              <w:left w:val="single" w:sz="2" w:space="0" w:color="000000"/>
              <w:bottom w:val="single" w:sz="2" w:space="0" w:color="000000"/>
            </w:tcBorders>
          </w:tcPr>
          <w:p>
            <w:pPr>
              <w:pStyle w:val="ReqNo"/>
              <w:bidi w:val="0"/>
              <w:spacing w:before="120" w:after="120"/>
              <w:jc w:val="left"/>
              <w:rPr/>
            </w:pPr>
            <w:r>
              <w:rPr/>
              <w:t>5.3</w:t>
            </w:r>
            <w:r>
              <w:rPr/>
              <w:t>.1</w:t>
            </w:r>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 xml:space="preserve">A comprehensive design specification shall be produced </w:t>
            </w:r>
            <w:r>
              <w:rPr>
                <w:i w:val="false"/>
                <w:iCs w:val="false"/>
              </w:rPr>
              <w:t>(see Note 1)</w:t>
            </w:r>
            <w:r>
              <w:rPr>
                <w:i w:val="false"/>
                <w:iCs w:val="false"/>
              </w:rPr>
              <w:t>.</w:t>
            </w:r>
          </w:p>
        </w:tc>
      </w:tr>
      <w:tr>
        <w:trPr/>
        <w:tc>
          <w:tcPr>
            <w:tcW w:w="797" w:type="dxa"/>
            <w:tcBorders>
              <w:left w:val="single" w:sz="2" w:space="0" w:color="000000"/>
              <w:bottom w:val="single" w:sz="2" w:space="0" w:color="000000"/>
            </w:tcBorders>
          </w:tcPr>
          <w:p>
            <w:pPr>
              <w:pStyle w:val="ReqNo"/>
              <w:bidi w:val="0"/>
              <w:spacing w:before="120" w:after="120"/>
              <w:jc w:val="left"/>
              <w:rPr/>
            </w:pPr>
            <w:r>
              <w:rPr/>
              <w:t>5.3</w:t>
            </w:r>
            <w:r>
              <w:rPr/>
              <w:t>.2</w:t>
            </w:r>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The design specification shall include high-level descriptions of all functionality of all components of the software</w:t>
            </w:r>
            <w:r>
              <w:rPr>
                <w:i w:val="false"/>
                <w:iCs w:val="false"/>
              </w:rPr>
              <w:t>.</w:t>
            </w:r>
          </w:p>
        </w:tc>
      </w:tr>
      <w:tr>
        <w:trPr/>
        <w:tc>
          <w:tcPr>
            <w:tcW w:w="797" w:type="dxa"/>
            <w:tcBorders>
              <w:left w:val="single" w:sz="2" w:space="0" w:color="000000"/>
              <w:bottom w:val="single" w:sz="2" w:space="0" w:color="000000"/>
            </w:tcBorders>
          </w:tcPr>
          <w:p>
            <w:pPr>
              <w:pStyle w:val="ReqNo"/>
              <w:bidi w:val="0"/>
              <w:spacing w:before="120" w:after="120"/>
              <w:jc w:val="left"/>
              <w:rPr/>
            </w:pPr>
            <w:r>
              <w:rPr/>
              <w:t>5.3</w:t>
            </w:r>
            <w:r>
              <w:rPr/>
              <w:t>.3</w:t>
            </w:r>
          </w:p>
        </w:tc>
        <w:tc>
          <w:tcPr>
            <w:tcW w:w="8563"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All software shall be fully documented with comments.</w:t>
            </w:r>
          </w:p>
        </w:tc>
      </w:tr>
    </w:tbl>
    <w:p>
      <w:pPr>
        <w:pStyle w:val="Normal"/>
        <w:bidi w:val="0"/>
        <w:jc w:val="left"/>
        <w:rPr/>
      </w:pPr>
      <w:r>
        <w:rPr/>
      </w:r>
    </w:p>
    <w:p>
      <w:pPr>
        <w:pStyle w:val="Note"/>
        <w:bidi w:val="0"/>
        <w:jc w:val="left"/>
        <w:rPr/>
      </w:pPr>
      <w:r>
        <w:rPr/>
        <w:t xml:space="preserve">Note 1:  </w:t>
      </w:r>
      <w:r>
        <w:rPr/>
        <w:t>An example of a software design specification will be provided and it will be unnecessary for this document to provide detailed software documentation, provided that Requirement 5.3.3 has been adequately met.</w:t>
      </w:r>
    </w:p>
    <w:p>
      <w:pPr>
        <w:pStyle w:val="Note"/>
        <w:bidi w:val="0"/>
        <w:jc w:val="left"/>
        <w:rPr/>
      </w:pPr>
      <w:ins w:id="412" w:author="Hamish MB" w:date="2021-02-24T13:51:25Z">
        <w:r>
          <w:rPr/>
        </w:r>
      </w:ins>
      <w:r>
        <w:br w:type="page"/>
      </w:r>
    </w:p>
    <w:p>
      <w:pPr>
        <w:pStyle w:val="Heading1"/>
        <w:bidi w:val="0"/>
        <w:jc w:val="left"/>
        <w:rPr>
          <w:del w:id="415" w:author="Hamish MB" w:date="2021-02-24T13:51:30Z"/>
        </w:rPr>
      </w:pPr>
      <w:del w:id="414" w:author="Hamish MB" w:date="2021-02-24T13:51:30Z">
        <w:r>
          <w:rPr/>
        </w:r>
      </w:del>
    </w:p>
    <w:p>
      <w:pPr>
        <w:pStyle w:val="Heading1"/>
        <w:bidi w:val="0"/>
        <w:jc w:val="left"/>
        <w:rPr/>
      </w:pPr>
      <w:bookmarkStart w:id="30" w:name="__RefHeading___Toc567_2006520353"/>
      <w:bookmarkEnd w:id="30"/>
      <w:r>
        <w:rPr/>
        <w:t>ASSUMPTIONS</w:t>
      </w:r>
    </w:p>
    <w:p>
      <w:pPr>
        <w:pStyle w:val="TextBody"/>
        <w:bidi w:val="0"/>
        <w:jc w:val="left"/>
        <w:rPr/>
      </w:pPr>
      <w:r>
        <w:rPr/>
        <w:t>The following assumptions are made.</w:t>
      </w:r>
    </w:p>
    <w:p>
      <w:pPr>
        <w:pStyle w:val="TextBody"/>
        <w:numPr>
          <w:ilvl w:val="0"/>
          <w:numId w:val="4"/>
        </w:numPr>
        <w:bidi w:val="0"/>
        <w:jc w:val="left"/>
        <w:rPr/>
      </w:pPr>
      <w:r>
        <w:rPr/>
        <w:t xml:space="preserve">Developers will have the pre-requisite knowledge to design and implement the software required to realise this </w:t>
      </w:r>
      <w:r>
        <w:rPr/>
        <w:t xml:space="preserve">part of the </w:t>
      </w:r>
      <w:r>
        <w:rPr/>
        <w:t xml:space="preserve">project </w:t>
      </w:r>
      <w:r>
        <w:rPr/>
        <w:t>and subsequently enhance it</w:t>
      </w:r>
      <w:r>
        <w:rPr/>
        <w:t>.</w:t>
      </w:r>
    </w:p>
    <w:p>
      <w:pPr>
        <w:pStyle w:val="Heading1"/>
        <w:numPr>
          <w:ilvl w:val="0"/>
          <w:numId w:val="0"/>
        </w:numPr>
        <w:bidi w:val="0"/>
        <w:jc w:val="left"/>
        <w:rPr/>
      </w:pPr>
      <w:r>
        <w:rPr/>
      </w:r>
      <w:r>
        <w:br w:type="page"/>
      </w:r>
    </w:p>
    <w:p>
      <w:pPr>
        <w:pStyle w:val="Heading1"/>
        <w:bidi w:val="0"/>
        <w:jc w:val="left"/>
        <w:rPr/>
      </w:pPr>
      <w:bookmarkStart w:id="31" w:name="__RefHeading___Toc3871_3837260896"/>
      <w:bookmarkEnd w:id="31"/>
      <w:r>
        <w:rPr/>
        <w:t>SUMMARY OF CHANGES TO THIS DOCUMENT</w:t>
      </w:r>
    </w:p>
    <w:p>
      <w:pPr>
        <w:pStyle w:val="TextBody"/>
        <w:bidi w:val="0"/>
        <w:jc w:val="left"/>
        <w:rPr/>
      </w:pPr>
      <w:r>
        <w:rPr/>
        <w:t>The Table below details the changes made to this document for each revision.</w:t>
      </w:r>
    </w:p>
    <w:p>
      <w:pPr>
        <w:pStyle w:val="TableHeading"/>
        <w:bidi w:val="0"/>
        <w:rPr/>
      </w:pPr>
      <w:r>
        <w:rPr/>
        <w:t xml:space="preserve">Table </w:t>
      </w:r>
      <w:r>
        <w:rPr/>
        <w:fldChar w:fldCharType="begin"/>
      </w:r>
      <w:r>
        <w:rPr/>
        <w:instrText> SEQ Table \* ARABIC </w:instrText>
      </w:r>
      <w:r>
        <w:rPr/>
        <w:fldChar w:fldCharType="separate"/>
      </w:r>
      <w:r>
        <w:rPr/>
        <w:t>8</w:t>
      </w:r>
      <w:r>
        <w:rPr/>
        <w:fldChar w:fldCharType="end"/>
      </w:r>
      <w:r>
        <w:rPr/>
        <w:t xml:space="preserve">: </w:t>
      </w:r>
      <w:r>
        <w:rPr/>
        <w:t>Summary of Changes to this Document</w:t>
      </w:r>
    </w:p>
    <w:p>
      <w:pPr>
        <w:pStyle w:val="TableHeading"/>
        <w:bidi w:val="0"/>
        <w:rPr/>
      </w:pPr>
      <w:r>
        <w:rPr/>
      </w:r>
    </w:p>
    <w:tbl>
      <w:tblPr>
        <w:tblW w:w="9360" w:type="dxa"/>
        <w:jc w:val="left"/>
        <w:tblInd w:w="0" w:type="dxa"/>
        <w:tblLayout w:type="fixed"/>
        <w:tblCellMar>
          <w:top w:w="55" w:type="dxa"/>
          <w:left w:w="55" w:type="dxa"/>
          <w:bottom w:w="55" w:type="dxa"/>
          <w:right w:w="55" w:type="dxa"/>
        </w:tblCellMar>
      </w:tblPr>
      <w:tblGrid>
        <w:gridCol w:w="919"/>
        <w:gridCol w:w="1134"/>
        <w:gridCol w:w="7307"/>
      </w:tblGrid>
      <w:tr>
        <w:trPr/>
        <w:tc>
          <w:tcPr>
            <w:tcW w:w="919" w:type="dxa"/>
            <w:tcBorders>
              <w:top w:val="single" w:sz="2" w:space="0" w:color="000000"/>
              <w:left w:val="single" w:sz="2" w:space="0" w:color="000000"/>
              <w:bottom w:val="single" w:sz="2" w:space="0" w:color="000000"/>
            </w:tcBorders>
          </w:tcPr>
          <w:p>
            <w:pPr>
              <w:pStyle w:val="Table"/>
              <w:bidi w:val="0"/>
              <w:spacing w:before="120" w:after="120"/>
              <w:jc w:val="center"/>
              <w:rPr/>
            </w:pPr>
            <w:r>
              <w:rPr/>
              <w:t>Issue</w:t>
            </w:r>
          </w:p>
        </w:tc>
        <w:tc>
          <w:tcPr>
            <w:tcW w:w="1134" w:type="dxa"/>
            <w:tcBorders>
              <w:top w:val="single" w:sz="2" w:space="0" w:color="000000"/>
              <w:left w:val="single" w:sz="2" w:space="0" w:color="000000"/>
              <w:bottom w:val="single" w:sz="2" w:space="0" w:color="000000"/>
            </w:tcBorders>
          </w:tcPr>
          <w:p>
            <w:pPr>
              <w:pStyle w:val="Table"/>
              <w:bidi w:val="0"/>
              <w:spacing w:before="120" w:after="120"/>
              <w:jc w:val="left"/>
              <w:rPr/>
            </w:pPr>
            <w:r>
              <w:rPr/>
              <w:t>Section</w:t>
            </w:r>
          </w:p>
        </w:tc>
        <w:tc>
          <w:tcPr>
            <w:tcW w:w="7307" w:type="dxa"/>
            <w:tcBorders>
              <w:top w:val="single" w:sz="2" w:space="0" w:color="000000"/>
              <w:left w:val="single" w:sz="2" w:space="0" w:color="000000"/>
              <w:bottom w:val="single" w:sz="2" w:space="0" w:color="000000"/>
              <w:right w:val="single" w:sz="2" w:space="0" w:color="000000"/>
            </w:tcBorders>
          </w:tcPr>
          <w:p>
            <w:pPr>
              <w:pStyle w:val="Table"/>
              <w:bidi w:val="0"/>
              <w:spacing w:before="120" w:after="120"/>
              <w:jc w:val="left"/>
              <w:rPr/>
            </w:pPr>
            <w:r>
              <w:rPr/>
              <w:t>Summary of Change</w:t>
            </w:r>
          </w:p>
        </w:tc>
      </w:tr>
      <w:tr>
        <w:trPr/>
        <w:tc>
          <w:tcPr>
            <w:tcW w:w="919" w:type="dxa"/>
            <w:tcBorders>
              <w:left w:val="single" w:sz="2" w:space="0" w:color="000000"/>
              <w:bottom w:val="single" w:sz="2" w:space="0" w:color="000000"/>
            </w:tcBorders>
          </w:tcPr>
          <w:p>
            <w:pPr>
              <w:pStyle w:val="ReqNo"/>
              <w:bidi w:val="0"/>
              <w:spacing w:before="120" w:after="120"/>
              <w:jc w:val="center"/>
              <w:rPr/>
            </w:pPr>
            <w:r>
              <w:rPr/>
              <w:t>0.1</w:t>
            </w:r>
          </w:p>
        </w:tc>
        <w:tc>
          <w:tcPr>
            <w:tcW w:w="1134" w:type="dxa"/>
            <w:tcBorders>
              <w:left w:val="single" w:sz="2" w:space="0" w:color="000000"/>
              <w:bottom w:val="single" w:sz="2" w:space="0" w:color="000000"/>
            </w:tcBorders>
          </w:tcPr>
          <w:p>
            <w:pPr>
              <w:pStyle w:val="Table"/>
              <w:bidi w:val="0"/>
              <w:spacing w:before="120" w:after="120"/>
              <w:jc w:val="center"/>
              <w:rPr>
                <w:i w:val="false"/>
                <w:i w:val="false"/>
                <w:iCs w:val="false"/>
              </w:rPr>
            </w:pPr>
            <w:r>
              <w:rPr>
                <w:i w:val="false"/>
                <w:iCs w:val="false"/>
              </w:rPr>
              <w:t>-</w:t>
            </w:r>
          </w:p>
        </w:tc>
        <w:tc>
          <w:tcPr>
            <w:tcW w:w="7307"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First draft</w:t>
            </w:r>
            <w:r>
              <w:rPr>
                <w:i w:val="false"/>
                <w:iCs w:val="false"/>
              </w:rPr>
              <w:t>.</w:t>
            </w:r>
          </w:p>
        </w:tc>
      </w:tr>
      <w:tr>
        <w:trPr/>
        <w:tc>
          <w:tcPr>
            <w:tcW w:w="919" w:type="dxa"/>
            <w:tcBorders>
              <w:left w:val="single" w:sz="2" w:space="0" w:color="000000"/>
              <w:bottom w:val="single" w:sz="2" w:space="0" w:color="000000"/>
            </w:tcBorders>
          </w:tcPr>
          <w:p>
            <w:pPr>
              <w:pStyle w:val="ReqNo"/>
              <w:bidi w:val="0"/>
              <w:spacing w:before="120" w:after="120"/>
              <w:jc w:val="center"/>
              <w:rPr/>
            </w:pPr>
            <w:r>
              <w:rPr/>
              <w:t>0.2</w:t>
            </w:r>
          </w:p>
        </w:tc>
        <w:tc>
          <w:tcPr>
            <w:tcW w:w="1134" w:type="dxa"/>
            <w:tcBorders>
              <w:left w:val="single" w:sz="2" w:space="0" w:color="000000"/>
              <w:bottom w:val="single" w:sz="2" w:space="0" w:color="000000"/>
            </w:tcBorders>
          </w:tcPr>
          <w:p>
            <w:pPr>
              <w:pStyle w:val="ReqNo"/>
              <w:bidi w:val="0"/>
              <w:spacing w:before="120" w:after="120"/>
              <w:jc w:val="center"/>
              <w:rPr>
                <w:i w:val="false"/>
                <w:i w:val="false"/>
                <w:iCs w:val="false"/>
              </w:rPr>
            </w:pPr>
            <w:r>
              <w:rPr>
                <w:i w:val="false"/>
                <w:iCs w:val="false"/>
              </w:rPr>
              <w:t>-</w:t>
            </w:r>
          </w:p>
        </w:tc>
        <w:tc>
          <w:tcPr>
            <w:tcW w:w="7307"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DPJ</w:t>
            </w:r>
            <w:r>
              <w:rPr>
                <w:i w:val="false"/>
                <w:iCs w:val="false"/>
              </w:rPr>
              <w:t xml:space="preserve"> comments</w:t>
            </w:r>
          </w:p>
        </w:tc>
      </w:tr>
      <w:tr>
        <w:trPr/>
        <w:tc>
          <w:tcPr>
            <w:tcW w:w="919" w:type="dxa"/>
            <w:tcBorders>
              <w:left w:val="single" w:sz="2" w:space="0" w:color="000000"/>
              <w:bottom w:val="single" w:sz="2" w:space="0" w:color="000000"/>
            </w:tcBorders>
          </w:tcPr>
          <w:p>
            <w:pPr>
              <w:pStyle w:val="ReqNo"/>
              <w:bidi w:val="0"/>
              <w:spacing w:before="120" w:after="120"/>
              <w:jc w:val="center"/>
              <w:rPr/>
            </w:pPr>
            <w:r>
              <w:rPr/>
              <w:t>0.3</w:t>
            </w:r>
          </w:p>
        </w:tc>
        <w:tc>
          <w:tcPr>
            <w:tcW w:w="1134" w:type="dxa"/>
            <w:tcBorders>
              <w:left w:val="single" w:sz="2" w:space="0" w:color="000000"/>
              <w:bottom w:val="single" w:sz="2" w:space="0" w:color="000000"/>
            </w:tcBorders>
          </w:tcPr>
          <w:p>
            <w:pPr>
              <w:pStyle w:val="ReqNo"/>
              <w:bidi w:val="0"/>
              <w:spacing w:before="120" w:after="120"/>
              <w:jc w:val="center"/>
              <w:rPr>
                <w:i w:val="false"/>
                <w:i w:val="false"/>
                <w:iCs w:val="false"/>
              </w:rPr>
            </w:pPr>
            <w:r>
              <w:rPr>
                <w:i w:val="false"/>
                <w:iCs w:val="false"/>
              </w:rPr>
              <w:t>-</w:t>
            </w:r>
          </w:p>
        </w:tc>
        <w:tc>
          <w:tcPr>
            <w:tcW w:w="7307"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Comments from the Meeting on 19</w:t>
            </w:r>
            <w:r>
              <w:rPr>
                <w:i w:val="false"/>
                <w:iCs w:val="false"/>
                <w:vertAlign w:val="superscript"/>
              </w:rPr>
              <w:t>th</w:t>
            </w:r>
            <w:r>
              <w:rPr>
                <w:i w:val="false"/>
                <w:iCs w:val="false"/>
              </w:rPr>
              <w:t xml:space="preserve"> Dec.</w:t>
            </w:r>
          </w:p>
        </w:tc>
      </w:tr>
      <w:tr>
        <w:trPr/>
        <w:tc>
          <w:tcPr>
            <w:tcW w:w="919" w:type="dxa"/>
            <w:tcBorders>
              <w:left w:val="single" w:sz="2" w:space="0" w:color="000000"/>
              <w:bottom w:val="single" w:sz="2" w:space="0" w:color="000000"/>
            </w:tcBorders>
          </w:tcPr>
          <w:p>
            <w:pPr>
              <w:pStyle w:val="ReqNo"/>
              <w:bidi w:val="0"/>
              <w:spacing w:before="120" w:after="120"/>
              <w:jc w:val="center"/>
              <w:rPr/>
            </w:pPr>
            <w:r>
              <w:rPr/>
              <w:t>0.4</w:t>
            </w:r>
          </w:p>
        </w:tc>
        <w:tc>
          <w:tcPr>
            <w:tcW w:w="1134" w:type="dxa"/>
            <w:tcBorders>
              <w:left w:val="single" w:sz="2" w:space="0" w:color="000000"/>
              <w:bottom w:val="single" w:sz="2" w:space="0" w:color="000000"/>
            </w:tcBorders>
          </w:tcPr>
          <w:p>
            <w:pPr>
              <w:pStyle w:val="ReqNo"/>
              <w:bidi w:val="0"/>
              <w:spacing w:before="120" w:after="120"/>
              <w:jc w:val="center"/>
              <w:rPr>
                <w:i w:val="false"/>
                <w:i w:val="false"/>
                <w:iCs w:val="false"/>
              </w:rPr>
            </w:pPr>
            <w:r>
              <w:rPr>
                <w:i w:val="false"/>
                <w:iCs w:val="false"/>
              </w:rPr>
              <w:t>-</w:t>
            </w:r>
          </w:p>
        </w:tc>
        <w:tc>
          <w:tcPr>
            <w:tcW w:w="7307"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Changed styles to sans-serif and fixed some typos.</w:t>
            </w:r>
          </w:p>
        </w:tc>
      </w:tr>
      <w:tr>
        <w:trPr/>
        <w:tc>
          <w:tcPr>
            <w:tcW w:w="919" w:type="dxa"/>
            <w:tcBorders>
              <w:left w:val="single" w:sz="2" w:space="0" w:color="000000"/>
              <w:bottom w:val="single" w:sz="2" w:space="0" w:color="000000"/>
            </w:tcBorders>
          </w:tcPr>
          <w:p>
            <w:pPr>
              <w:pStyle w:val="ReqNo"/>
              <w:bidi w:val="0"/>
              <w:spacing w:before="120" w:after="120"/>
              <w:jc w:val="center"/>
              <w:rPr/>
            </w:pPr>
            <w:r>
              <w:rPr/>
              <w:t>1.0</w:t>
            </w:r>
          </w:p>
        </w:tc>
        <w:tc>
          <w:tcPr>
            <w:tcW w:w="1134" w:type="dxa"/>
            <w:tcBorders>
              <w:left w:val="single" w:sz="2" w:space="0" w:color="000000"/>
              <w:bottom w:val="single" w:sz="2" w:space="0" w:color="000000"/>
            </w:tcBorders>
          </w:tcPr>
          <w:p>
            <w:pPr>
              <w:pStyle w:val="ReqNo"/>
              <w:bidi w:val="0"/>
              <w:spacing w:before="120" w:after="120"/>
              <w:jc w:val="center"/>
              <w:rPr>
                <w:i w:val="false"/>
                <w:i w:val="false"/>
                <w:iCs w:val="false"/>
              </w:rPr>
            </w:pPr>
            <w:r>
              <w:rPr>
                <w:i w:val="false"/>
                <w:iCs w:val="false"/>
              </w:rPr>
              <w:t>-</w:t>
            </w:r>
          </w:p>
        </w:tc>
        <w:tc>
          <w:tcPr>
            <w:tcW w:w="7307"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r>
              <w:rPr>
                <w:i w:val="false"/>
                <w:iCs w:val="false"/>
              </w:rPr>
              <w:t>Accepted all review comments and corrected layout errors</w:t>
            </w:r>
          </w:p>
        </w:tc>
      </w:tr>
      <w:tr>
        <w:trPr/>
        <w:tc>
          <w:tcPr>
            <w:tcW w:w="919" w:type="dxa"/>
            <w:tcBorders>
              <w:left w:val="single" w:sz="2" w:space="0" w:color="000000"/>
              <w:bottom w:val="single" w:sz="2" w:space="0" w:color="000000"/>
            </w:tcBorders>
          </w:tcPr>
          <w:p>
            <w:pPr>
              <w:pStyle w:val="ReqNo"/>
              <w:bidi w:val="0"/>
              <w:spacing w:before="120" w:after="120"/>
              <w:jc w:val="center"/>
              <w:rPr/>
            </w:pPr>
            <w:ins w:id="416" w:author="Hamish MB" w:date="2021-02-23T17:51:26Z">
              <w:r>
                <w:rPr/>
                <w:t>1.</w:t>
              </w:r>
            </w:ins>
            <w:ins w:id="417" w:author="Hamish MB" w:date="2021-02-23T17:59:44Z">
              <w:r>
                <w:rPr/>
                <w:t>1</w:t>
              </w:r>
            </w:ins>
          </w:p>
        </w:tc>
        <w:tc>
          <w:tcPr>
            <w:tcW w:w="1134" w:type="dxa"/>
            <w:tcBorders>
              <w:left w:val="single" w:sz="2" w:space="0" w:color="000000"/>
              <w:bottom w:val="single" w:sz="2" w:space="0" w:color="000000"/>
            </w:tcBorders>
          </w:tcPr>
          <w:p>
            <w:pPr>
              <w:pStyle w:val="ReqNo"/>
              <w:bidi w:val="0"/>
              <w:spacing w:before="120" w:after="120"/>
              <w:jc w:val="center"/>
              <w:rPr>
                <w:i w:val="false"/>
                <w:i w:val="false"/>
                <w:iCs w:val="false"/>
              </w:rPr>
            </w:pPr>
            <w:ins w:id="418" w:author="Hamish MB" w:date="2021-02-23T17:51:26Z">
              <w:r>
                <w:rPr>
                  <w:i w:val="false"/>
                  <w:iCs w:val="false"/>
                </w:rPr>
                <w:t>-</w:t>
              </w:r>
            </w:ins>
          </w:p>
        </w:tc>
        <w:tc>
          <w:tcPr>
            <w:tcW w:w="7307"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ins w:id="419" w:author="Hamish MB" w:date="2021-02-23T17:56:54Z">
              <w:r>
                <w:rPr>
                  <w:rFonts w:cs="FreeSans"/>
                  <w:i w:val="false"/>
                  <w:iCs w:val="false"/>
                  <w:sz w:val="24"/>
                  <w:szCs w:val="24"/>
                </w:rPr>
                <w:t>Proposed</w:t>
              </w:r>
            </w:ins>
            <w:ins w:id="420" w:author="Hamish MB" w:date="2021-02-23T17:51:29Z">
              <w:r>
                <w:rPr>
                  <w:i w:val="false"/>
                  <w:iCs w:val="false"/>
                </w:rPr>
                <w:t xml:space="preserve"> </w:t>
              </w:r>
            </w:ins>
            <w:ins w:id="421" w:author="Hamish MB" w:date="2021-02-23T17:51:29Z">
              <w:r>
                <w:rPr>
                  <w:i w:val="false"/>
                  <w:iCs w:val="false"/>
                </w:rPr>
                <w:t xml:space="preserve">changes </w:t>
              </w:r>
            </w:ins>
            <w:ins w:id="422" w:author="Hamish MB" w:date="2021-02-23T17:51:29Z">
              <w:r>
                <w:rPr>
                  <w:i w:val="false"/>
                  <w:iCs w:val="false"/>
                </w:rPr>
                <w:t xml:space="preserve">for </w:t>
              </w:r>
            </w:ins>
            <w:ins w:id="423" w:author="Hamish MB" w:date="2021-02-23T17:51:29Z">
              <w:r>
                <w:rPr>
                  <w:i w:val="false"/>
                  <w:iCs w:val="false"/>
                </w:rPr>
                <w:t>Hamish McIntyre-Bhatty</w:t>
              </w:r>
            </w:ins>
            <w:ins w:id="424" w:author="Hamish MB" w:date="2021-02-23T17:57:20Z">
              <w:r>
                <w:rPr>
                  <w:i w:val="false"/>
                  <w:iCs w:val="false"/>
                </w:rPr>
                <w:t xml:space="preserve">’s </w:t>
              </w:r>
            </w:ins>
            <w:ins w:id="425" w:author="Hamish MB" w:date="2021-02-23T17:51:29Z">
              <w:r>
                <w:rPr>
                  <w:i w:val="false"/>
                  <w:iCs w:val="false"/>
                </w:rPr>
                <w:t>Open University Project.</w:t>
              </w:r>
            </w:ins>
          </w:p>
        </w:tc>
      </w:tr>
      <w:tr>
        <w:trPr/>
        <w:tc>
          <w:tcPr>
            <w:tcW w:w="919" w:type="dxa"/>
            <w:tcBorders>
              <w:left w:val="single" w:sz="2" w:space="0" w:color="000000"/>
              <w:bottom w:val="single" w:sz="2" w:space="0" w:color="000000"/>
            </w:tcBorders>
          </w:tcPr>
          <w:p>
            <w:pPr>
              <w:pStyle w:val="ReqNo"/>
              <w:bidi w:val="0"/>
              <w:spacing w:before="120" w:after="120"/>
              <w:jc w:val="center"/>
              <w:rPr/>
            </w:pPr>
            <w:ins w:id="426" w:author="Hamish MB" w:date="2021-02-24T12:15:00Z">
              <w:r>
                <w:rPr/>
                <w:t>1.2</w:t>
              </w:r>
            </w:ins>
          </w:p>
        </w:tc>
        <w:tc>
          <w:tcPr>
            <w:tcW w:w="1134" w:type="dxa"/>
            <w:tcBorders>
              <w:left w:val="single" w:sz="2" w:space="0" w:color="000000"/>
              <w:bottom w:val="single" w:sz="2" w:space="0" w:color="000000"/>
            </w:tcBorders>
          </w:tcPr>
          <w:p>
            <w:pPr>
              <w:pStyle w:val="ReqNo"/>
              <w:bidi w:val="0"/>
              <w:spacing w:before="120" w:after="120"/>
              <w:jc w:val="center"/>
              <w:rPr>
                <w:i w:val="false"/>
                <w:i w:val="false"/>
                <w:iCs w:val="false"/>
              </w:rPr>
            </w:pPr>
            <w:ins w:id="427" w:author="Hamish MB" w:date="2021-02-24T12:15:01Z">
              <w:r>
                <w:rPr>
                  <w:i w:val="false"/>
                  <w:iCs w:val="false"/>
                </w:rPr>
                <w:t>-</w:t>
              </w:r>
            </w:ins>
          </w:p>
        </w:tc>
        <w:tc>
          <w:tcPr>
            <w:tcW w:w="7307"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ins w:id="428" w:author="Hamish MB" w:date="2021-02-24T12:15:08Z">
              <w:r>
                <w:rPr>
                  <w:i w:val="false"/>
                  <w:iCs w:val="false"/>
                </w:rPr>
                <w:t>Minor amendments and pagination improvements</w:t>
              </w:r>
            </w:ins>
            <w:ins w:id="429" w:author="Hamish McIntyre-Bhatty" w:date="2021-02-26T11:27:30Z">
              <w:r>
                <w:rPr>
                  <w:i w:val="false"/>
                  <w:iCs w:val="false"/>
                </w:rPr>
                <w:t xml:space="preserve"> </w:t>
              </w:r>
            </w:ins>
            <w:ins w:id="430" w:author="Hamish McIntyre-Bhatty" w:date="2021-02-26T11:27:30Z">
              <w:r>
                <w:rPr>
                  <w:i w:val="false"/>
                  <w:iCs w:val="false"/>
                </w:rPr>
                <w:t>as suggested by Terry Coles.</w:t>
              </w:r>
            </w:ins>
            <w:del w:id="431" w:author="Hamish McIntyre-Bhatty" w:date="2021-02-26T11:27:29Z">
              <w:r>
                <w:rPr>
                  <w:i w:val="false"/>
                  <w:iCs w:val="false"/>
                </w:rPr>
                <w:delText>.</w:delText>
              </w:r>
            </w:del>
          </w:p>
        </w:tc>
      </w:tr>
      <w:tr>
        <w:trPr/>
        <w:tc>
          <w:tcPr>
            <w:tcW w:w="919" w:type="dxa"/>
            <w:tcBorders>
              <w:left w:val="single" w:sz="2" w:space="0" w:color="000000"/>
              <w:bottom w:val="single" w:sz="2" w:space="0" w:color="000000"/>
            </w:tcBorders>
          </w:tcPr>
          <w:p>
            <w:pPr>
              <w:pStyle w:val="ReqNo"/>
              <w:bidi w:val="0"/>
              <w:spacing w:before="120" w:after="120"/>
              <w:jc w:val="center"/>
              <w:rPr/>
            </w:pPr>
            <w:ins w:id="432" w:author="Hamish MB" w:date="2021-02-24T13:51:43Z">
              <w:r>
                <w:rPr/>
                <w:t>1.3</w:t>
              </w:r>
            </w:ins>
          </w:p>
        </w:tc>
        <w:tc>
          <w:tcPr>
            <w:tcW w:w="1134" w:type="dxa"/>
            <w:tcBorders>
              <w:left w:val="single" w:sz="2" w:space="0" w:color="000000"/>
              <w:bottom w:val="single" w:sz="2" w:space="0" w:color="000000"/>
            </w:tcBorders>
          </w:tcPr>
          <w:p>
            <w:pPr>
              <w:pStyle w:val="ReqNo"/>
              <w:bidi w:val="0"/>
              <w:spacing w:before="120" w:after="120"/>
              <w:jc w:val="center"/>
              <w:rPr>
                <w:i w:val="false"/>
                <w:i w:val="false"/>
                <w:iCs w:val="false"/>
              </w:rPr>
            </w:pPr>
            <w:ins w:id="433" w:author="Hamish MB" w:date="2021-02-24T13:51:44Z">
              <w:r>
                <w:rPr>
                  <w:i w:val="false"/>
                  <w:iCs w:val="false"/>
                </w:rPr>
                <w:t>-</w:t>
              </w:r>
            </w:ins>
          </w:p>
        </w:tc>
        <w:tc>
          <w:tcPr>
            <w:tcW w:w="7307"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ins w:id="434" w:author="Hamish MB" w:date="2021-02-24T13:51:47Z">
              <w:r>
                <w:rPr>
                  <w:i w:val="false"/>
                  <w:iCs w:val="false"/>
                </w:rPr>
                <w:t>Pagination improvements</w:t>
              </w:r>
            </w:ins>
            <w:ins w:id="435" w:author="Hamish McIntyre-Bhatty" w:date="2021-02-26T11:27:36Z">
              <w:r>
                <w:rPr>
                  <w:i w:val="false"/>
                  <w:iCs w:val="false"/>
                </w:rPr>
                <w:t xml:space="preserve"> </w:t>
              </w:r>
            </w:ins>
            <w:ins w:id="436" w:author="Hamish McIntyre-Bhatty" w:date="2021-02-26T11:27:36Z">
              <w:r>
                <w:rPr>
                  <w:i w:val="false"/>
                  <w:iCs w:val="false"/>
                </w:rPr>
                <w:t>as suggested by Terry Coles.</w:t>
              </w:r>
            </w:ins>
            <w:del w:id="437" w:author="Hamish McIntyre-Bhatty" w:date="2021-02-26T11:27:36Z">
              <w:r>
                <w:rPr>
                  <w:i w:val="false"/>
                  <w:iCs w:val="false"/>
                </w:rPr>
                <w:delText>.</w:delText>
              </w:r>
            </w:del>
          </w:p>
        </w:tc>
      </w:tr>
      <w:tr>
        <w:trPr/>
        <w:tc>
          <w:tcPr>
            <w:tcW w:w="919" w:type="dxa"/>
            <w:tcBorders>
              <w:left w:val="single" w:sz="2" w:space="0" w:color="000000"/>
              <w:bottom w:val="single" w:sz="2" w:space="0" w:color="000000"/>
            </w:tcBorders>
          </w:tcPr>
          <w:p>
            <w:pPr>
              <w:pStyle w:val="ReqNo"/>
              <w:bidi w:val="0"/>
              <w:spacing w:before="120" w:after="120"/>
              <w:jc w:val="center"/>
              <w:rPr/>
            </w:pPr>
            <w:ins w:id="438" w:author="Hamish McIntyre-Bhatty" w:date="2021-02-26T11:26:37Z">
              <w:r>
                <w:rPr/>
                <w:t>1.4</w:t>
              </w:r>
            </w:ins>
          </w:p>
        </w:tc>
        <w:tc>
          <w:tcPr>
            <w:tcW w:w="1134" w:type="dxa"/>
            <w:tcBorders>
              <w:left w:val="single" w:sz="2" w:space="0" w:color="000000"/>
              <w:bottom w:val="single" w:sz="2" w:space="0" w:color="000000"/>
            </w:tcBorders>
          </w:tcPr>
          <w:p>
            <w:pPr>
              <w:pStyle w:val="ReqNo"/>
              <w:bidi w:val="0"/>
              <w:spacing w:before="120" w:after="120"/>
              <w:jc w:val="center"/>
              <w:rPr>
                <w:i w:val="false"/>
                <w:i w:val="false"/>
                <w:iCs w:val="false"/>
              </w:rPr>
            </w:pPr>
            <w:ins w:id="439" w:author="Hamish McIntyre-Bhatty" w:date="2021-02-26T11:26:41Z">
              <w:r>
                <w:rPr>
                  <w:i w:val="false"/>
                  <w:iCs w:val="false"/>
                </w:rPr>
                <w:t>-</w:t>
              </w:r>
            </w:ins>
          </w:p>
        </w:tc>
        <w:tc>
          <w:tcPr>
            <w:tcW w:w="7307" w:type="dxa"/>
            <w:tcBorders>
              <w:left w:val="single" w:sz="2" w:space="0" w:color="000000"/>
              <w:bottom w:val="single" w:sz="2" w:space="0" w:color="000000"/>
              <w:right w:val="single" w:sz="2" w:space="0" w:color="000000"/>
            </w:tcBorders>
          </w:tcPr>
          <w:p>
            <w:pPr>
              <w:pStyle w:val="Table"/>
              <w:bidi w:val="0"/>
              <w:spacing w:before="120" w:after="120"/>
              <w:jc w:val="left"/>
              <w:rPr>
                <w:i w:val="false"/>
                <w:i w:val="false"/>
                <w:iCs w:val="false"/>
              </w:rPr>
            </w:pPr>
            <w:ins w:id="440" w:author="Hamish McIntyre-Bhatty" w:date="2021-02-26T11:26:50Z">
              <w:r>
                <w:rPr>
                  <w:i w:val="false"/>
                  <w:iCs w:val="false"/>
                </w:rPr>
                <w:t>Improvements to clarity and removal of re</w:t>
              </w:r>
            </w:ins>
            <w:ins w:id="441" w:author="Hamish McIntyre-Bhatty" w:date="2021-02-26T11:27:00Z">
              <w:r>
                <w:rPr>
                  <w:i w:val="false"/>
                  <w:iCs w:val="false"/>
                </w:rPr>
                <w:t>ferences to water wheel as suggested by Patrick Wigmore and Penri Jones.</w:t>
              </w:r>
            </w:ins>
          </w:p>
        </w:tc>
      </w:tr>
    </w:tbl>
    <w:p>
      <w:pPr>
        <w:sectPr>
          <w:footerReference w:type="default" r:id="rId16"/>
          <w:type w:val="nextPage"/>
          <w:pgSz w:w="11906" w:h="16838"/>
          <w:pgMar w:left="1134" w:right="1134" w:header="0" w:top="1134" w:footer="1134" w:bottom="1693" w:gutter="0"/>
          <w:pgNumType w:fmt="decimal"/>
          <w:formProt w:val="false"/>
          <w:textDirection w:val="lrTb"/>
          <w:docGrid w:type="default" w:linePitch="600" w:charSpace="32768"/>
        </w:sectPr>
      </w:pPr>
    </w:p>
    <w:p>
      <w:pPr>
        <w:pStyle w:val="Annex"/>
        <w:bidi w:val="0"/>
        <w:rPr>
          <w:sz w:val="36"/>
          <w:szCs w:val="36"/>
        </w:rPr>
      </w:pPr>
      <w:r>
        <w:rPr>
          <w:sz w:val="36"/>
          <w:szCs w:val="36"/>
        </w:rPr>
        <w:t>ANNEX A –</w:t>
      </w:r>
      <w:r>
        <w:rPr>
          <w:sz w:val="36"/>
          <w:szCs w:val="36"/>
        </w:rPr>
        <w:t xml:space="preserve"> ILLUSTRATIONS</w:t>
      </w:r>
    </w:p>
    <w:p>
      <w:pPr>
        <w:pStyle w:val="Annex"/>
        <w:bidi w:val="0"/>
        <w:rPr>
          <w:sz w:val="36"/>
          <w:szCs w:val="36"/>
        </w:rPr>
      </w:pPr>
      <w:r>
        <w:rPr>
          <w:sz w:val="36"/>
          <w:szCs w:val="36"/>
        </w:rPr>
      </w:r>
    </w:p>
    <w:p>
      <w:pPr>
        <w:pStyle w:val="Annex"/>
        <w:bidi w:val="0"/>
        <w:jc w:val="left"/>
        <w:rPr>
          <w:sz w:val="36"/>
          <w:szCs w:val="36"/>
        </w:rPr>
      </w:pPr>
      <w:r>
        <w:rPr>
          <w:sz w:val="36"/>
          <w:szCs w:val="36"/>
        </w:rPr>
        <w:t xml:space="preserve">Illustration 1 – Main </w:t>
      </w:r>
      <w:r>
        <w:rPr>
          <w:sz w:val="36"/>
          <w:szCs w:val="36"/>
        </w:rPr>
        <w:t>Main River and Sump Arrangement</w:t>
      </w:r>
    </w:p>
    <w:p>
      <w:pPr>
        <w:pStyle w:val="Annex"/>
        <w:bidi w:val="0"/>
        <w:jc w:val="left"/>
        <w:rPr>
          <w:sz w:val="36"/>
          <w:szCs w:val="36"/>
        </w:rPr>
      </w:pPr>
      <w:r>
        <w:rPr>
          <w:sz w:val="36"/>
          <w:szCs w:val="36"/>
        </w:rPr>
      </w:r>
    </w:p>
    <w:p>
      <w:pPr>
        <w:sectPr>
          <w:headerReference w:type="default" r:id="rId17"/>
          <w:footerReference w:type="default" r:id="rId18"/>
          <w:type w:val="nextPage"/>
          <w:pgSz w:w="11906" w:h="16838"/>
          <w:pgMar w:left="964" w:right="964" w:header="283" w:top="842" w:footer="567" w:bottom="1126" w:gutter="0"/>
          <w:pgNumType w:fmt="decimal"/>
          <w:formProt w:val="false"/>
          <w:textDirection w:val="lrTb"/>
          <w:docGrid w:type="default" w:linePitch="600" w:charSpace="32768"/>
        </w:sectPr>
        <w:pStyle w:val="Annex"/>
        <w:bidi w:val="0"/>
        <w:jc w:val="left"/>
        <w:rPr>
          <w:sz w:val="36"/>
          <w:szCs w:val="36"/>
        </w:rPr>
      </w:pPr>
      <w:r>
        <w:rPr>
          <w:sz w:val="36"/>
          <w:szCs w:val="36"/>
        </w:rPr>
        <w:t>Illustration 2 – Water Collection System</w:t>
      </w:r>
    </w:p>
    <w:p>
      <w:pPr>
        <w:pStyle w:val="Illustration"/>
        <w:bidi w:val="0"/>
        <w:rPr/>
      </w:pPr>
      <w:r>
        <w:rPr/>
        <w:t xml:space="preserve">Illustration </w:t>
      </w:r>
      <w:r>
        <w:rPr/>
        <w:fldChar w:fldCharType="begin"/>
      </w:r>
      <w:r>
        <w:rPr/>
        <w:instrText> SEQ Illustration \* ARABIC </w:instrText>
      </w:r>
      <w:r>
        <w:rPr/>
        <w:fldChar w:fldCharType="separate"/>
      </w:r>
      <w:r>
        <w:rPr/>
        <w:t>1</w:t>
      </w:r>
      <w:r>
        <w:rPr/>
        <w:fldChar w:fldCharType="end"/>
      </w:r>
      <w:r>
        <w:rPr/>
        <w:t xml:space="preserve">: </w:t>
      </w:r>
      <w:r>
        <w:rPr/>
        <w:t>River System</w:t>
      </w:r>
      <w:r>
        <w:rPr/>
        <w:t xml:space="preserve"> – Proposed Deployment – Main River and Sump Arrangement</w:t>
      </w:r>
    </w:p>
    <w:p>
      <w:pPr>
        <w:pStyle w:val="Illustration"/>
        <w:bidi w:val="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8265795" cy="58439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9"/>
                    <a:stretch>
                      <a:fillRect/>
                    </a:stretch>
                  </pic:blipFill>
                  <pic:spPr bwMode="auto">
                    <a:xfrm>
                      <a:off x="0" y="0"/>
                      <a:ext cx="8265795" cy="5843905"/>
                    </a:xfrm>
                    <a:prstGeom prst="rect">
                      <a:avLst/>
                    </a:prstGeom>
                  </pic:spPr>
                </pic:pic>
              </a:graphicData>
            </a:graphic>
          </wp:anchor>
        </w:drawing>
      </w:r>
      <w:r>
        <w:br w:type="page"/>
      </w:r>
    </w:p>
    <w:p>
      <w:pPr>
        <w:pStyle w:val="Illustration"/>
        <w:bidi w:val="0"/>
        <w:rPr/>
      </w:pPr>
      <w:r>
        <w:rPr/>
        <w:t xml:space="preserve">Illustration </w:t>
      </w:r>
      <w:r>
        <w:rPr/>
        <w:fldChar w:fldCharType="begin"/>
      </w:r>
      <w:r>
        <w:rPr/>
        <w:instrText> SEQ Illustration \* ARABIC </w:instrText>
      </w:r>
      <w:r>
        <w:rPr/>
        <w:fldChar w:fldCharType="separate"/>
      </w:r>
      <w:r>
        <w:rPr/>
        <w:t>2</w:t>
      </w:r>
      <w:r>
        <w:rPr/>
        <w:fldChar w:fldCharType="end"/>
      </w:r>
      <w:r>
        <w:rPr/>
        <w:t xml:space="preserve">: </w:t>
      </w:r>
      <w:r>
        <w:rPr/>
        <w:t>River System</w:t>
      </w:r>
      <w:r>
        <w:rPr/>
        <w:t xml:space="preserve"> – Proposed Deployment – Water Collection System</w:t>
      </w:r>
    </w:p>
    <w:p>
      <w:pPr>
        <w:pStyle w:val="Illustration"/>
        <w:bidi w:val="0"/>
        <w:spacing w:before="120" w:after="12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8424545" cy="59563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0"/>
                    <a:stretch>
                      <a:fillRect/>
                    </a:stretch>
                  </pic:blipFill>
                  <pic:spPr bwMode="auto">
                    <a:xfrm>
                      <a:off x="0" y="0"/>
                      <a:ext cx="8424545" cy="5956300"/>
                    </a:xfrm>
                    <a:prstGeom prst="rect">
                      <a:avLst/>
                    </a:prstGeom>
                  </pic:spPr>
                </pic:pic>
              </a:graphicData>
            </a:graphic>
          </wp:anchor>
        </w:drawing>
      </w:r>
    </w:p>
    <w:sectPr>
      <w:headerReference w:type="default" r:id="rId21"/>
      <w:footerReference w:type="default" r:id="rId22"/>
      <w:type w:val="nextPage"/>
      <w:pgSz w:orient="landscape" w:w="16838" w:h="11906"/>
      <w:pgMar w:left="1134" w:right="1134" w:header="0" w:top="680" w:footer="737" w:bottom="129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Helvetic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fldChar w:fldCharType="begin"/>
    </w:r>
    <w:r>
      <w:rPr/>
      <w:instrText> TITLE </w:instrText>
    </w:r>
    <w:r>
      <w:rPr/>
      <w:fldChar w:fldCharType="separate"/>
    </w:r>
    <w:r>
      <w:rPr/>
    </w:r>
    <w:r>
      <w:rPr/>
      <w:fldChar w:fldCharType="end"/>
    </w:r>
    <w:r>
      <w:rPr/>
      <w:fldChar w:fldCharType="begin"/>
    </w:r>
    <w:r>
      <w:rPr/>
      <w:instrText> FILENAME </w:instrText>
    </w:r>
    <w:r>
      <w:rPr/>
      <w:fldChar w:fldCharType="separate"/>
    </w:r>
    <w:r>
      <w:rPr/>
      <w:t>WMT_River_System_GUI_Reqs_Iss_1.4</w:t>
    </w:r>
    <w:r>
      <w:rPr/>
      <w:fldChar w:fldCharType="end"/>
    </w:r>
    <w:r>
      <w:rPr/>
      <w:tab/>
      <w:tab/>
    </w:r>
    <w:r>
      <w:rPr>
        <w:sz w:val="20"/>
        <w:szCs w:val="20"/>
      </w:rPr>
      <w:fldChar w:fldCharType="begin"/>
    </w:r>
    <w:r>
      <w:rPr>
        <w:sz w:val="20"/>
        <w:szCs w:val="20"/>
      </w:rPr>
      <w:instrText> PAGE </w:instrText>
    </w:r>
    <w:r>
      <w:rPr>
        <w:sz w:val="20"/>
        <w:szCs w:val="20"/>
      </w:rPr>
      <w:fldChar w:fldCharType="separate"/>
    </w:r>
    <w:r>
      <w:rPr>
        <w:sz w:val="20"/>
        <w:szCs w:val="20"/>
      </w:rPr>
      <w:t>19</w:t>
    </w:r>
    <w:r>
      <w:rPr>
        <w:sz w:val="20"/>
        <w:szCs w:val="20"/>
      </w:rPr>
      <w:fldChar w:fldCharType="end"/>
    </w:r>
    <w:r>
      <w:rPr>
        <w:sz w:val="20"/>
        <w:szCs w:val="20"/>
      </w:rPr>
      <w:t xml:space="preserve"> </w:t>
    </w:r>
    <w:r>
      <w:rPr>
        <w:sz w:val="20"/>
        <w:szCs w:val="20"/>
      </w:rPr>
      <w:t xml:space="preserve">of </w:t>
    </w:r>
    <w:r>
      <w:rPr>
        <w:sz w:val="20"/>
        <w:szCs w:val="20"/>
      </w:rPr>
      <w:fldChar w:fldCharType="begin"/>
    </w:r>
    <w:r>
      <w:rPr>
        <w:sz w:val="20"/>
        <w:szCs w:val="20"/>
      </w:rPr>
      <w:instrText> NUMPAGES </w:instrText>
    </w:r>
    <w:r>
      <w:rPr>
        <w:sz w:val="20"/>
        <w:szCs w:val="20"/>
      </w:rPr>
      <w:fldChar w:fldCharType="separate"/>
    </w:r>
    <w:r>
      <w:rPr>
        <w:sz w:val="20"/>
        <w:szCs w:val="20"/>
      </w:rPr>
      <w:t>21</w:t>
    </w:r>
    <w:r>
      <w:rPr>
        <w:sz w:val="20"/>
        <w:szCs w:val="2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819"/>
        <w:tab w:val="clear" w:pos="9638"/>
        <w:tab w:val="center" w:pos="7369" w:leader="none"/>
        <w:tab w:val="right" w:pos="14507" w:leader="none"/>
      </w:tabs>
      <w:bidi w:val="0"/>
      <w:jc w:val="left"/>
      <w:rPr/>
    </w:pPr>
    <w:r>
      <w:rPr/>
      <w:fldChar w:fldCharType="begin"/>
    </w:r>
    <w:r>
      <w:rPr/>
      <w:instrText> TITLE </w:instrText>
    </w:r>
    <w:r>
      <w:rPr/>
      <w:fldChar w:fldCharType="separate"/>
    </w:r>
    <w:r>
      <w:rPr/>
    </w:r>
    <w:r>
      <w:rPr/>
      <w:fldChar w:fldCharType="end"/>
    </w:r>
    <w:r>
      <w:rPr/>
      <w:fldChar w:fldCharType="begin"/>
    </w:r>
    <w:r>
      <w:rPr/>
      <w:instrText> FILENAME </w:instrText>
    </w:r>
    <w:r>
      <w:rPr/>
      <w:fldChar w:fldCharType="separate"/>
    </w:r>
    <w:r>
      <w:rPr/>
      <w:t>WMT_River_System_GUI_Reqs_Iss_1.4</w:t>
    </w:r>
    <w:r>
      <w:rPr/>
      <w:fldChar w:fldCharType="end"/>
    </w:r>
    <w:r>
      <w:rPr/>
      <w:tab/>
      <w:tab/>
    </w:r>
    <w:r>
      <w:rPr>
        <w:sz w:val="20"/>
        <w:szCs w:val="20"/>
      </w:rPr>
      <w:fldChar w:fldCharType="begin"/>
    </w:r>
    <w:r>
      <w:rPr>
        <w:sz w:val="20"/>
        <w:szCs w:val="20"/>
      </w:rPr>
      <w:instrText> PAGE </w:instrText>
    </w:r>
    <w:r>
      <w:rPr>
        <w:sz w:val="20"/>
        <w:szCs w:val="20"/>
      </w:rPr>
      <w:fldChar w:fldCharType="separate"/>
    </w:r>
    <w:r>
      <w:rPr>
        <w:sz w:val="20"/>
        <w:szCs w:val="20"/>
      </w:rPr>
      <w:t>21</w:t>
    </w:r>
    <w:r>
      <w:rPr>
        <w:sz w:val="20"/>
        <w:szCs w:val="20"/>
      </w:rPr>
      <w:fldChar w:fldCharType="end"/>
    </w:r>
    <w:r>
      <w:rPr>
        <w:sz w:val="20"/>
        <w:szCs w:val="20"/>
      </w:rPr>
      <w:t xml:space="preserve"> </w:t>
    </w:r>
    <w:r>
      <w:rPr>
        <w:sz w:val="20"/>
        <w:szCs w:val="20"/>
      </w:rPr>
      <w:t xml:space="preserve">of </w:t>
    </w:r>
    <w:r>
      <w:rPr>
        <w:sz w:val="20"/>
        <w:szCs w:val="20"/>
      </w:rPr>
      <w:fldChar w:fldCharType="begin"/>
    </w:r>
    <w:r>
      <w:rPr>
        <w:sz w:val="20"/>
        <w:szCs w:val="20"/>
      </w:rPr>
      <w:instrText> NUMPAGES </w:instrText>
    </w:r>
    <w:r>
      <w:rPr>
        <w:sz w:val="20"/>
        <w:szCs w:val="20"/>
      </w:rPr>
      <w:fldChar w:fldCharType="separate"/>
    </w:r>
    <w:r>
      <w:rPr>
        <w:sz w:val="20"/>
        <w:szCs w:val="20"/>
      </w:rPr>
      <w:t>21</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432"/>
        </w:tabs>
        <w:ind w:left="432" w:hanging="432"/>
      </w:pPr>
    </w:lvl>
    <w:lvl w:ilvl="1">
      <w:start w:val="1"/>
      <w:pStyle w:val="Heading2"/>
      <w:numFmt w:val="decimal"/>
      <w:lvlText w:val=" %1.%2 "/>
      <w:lvlJc w:val="left"/>
      <w:pPr>
        <w:tabs>
          <w:tab w:val="num" w:pos="576"/>
        </w:tabs>
        <w:ind w:left="576" w:hanging="576"/>
      </w:pPr>
    </w:lvl>
    <w:lvl w:ilvl="2">
      <w:start w:val="1"/>
      <w:pStyle w:val="Heading3"/>
      <w:numFmt w:val="decimal"/>
      <w:lvlText w:val=" %1.%2.%3 "/>
      <w:lvlJc w:val="left"/>
      <w:pPr>
        <w:tabs>
          <w:tab w:val="num" w:pos="720"/>
        </w:tabs>
        <w:ind w:left="720" w:hanging="720"/>
      </w:pPr>
    </w:lvl>
    <w:lvl w:ilvl="3">
      <w:start w:val="1"/>
      <w:pStyle w:val="Heading4"/>
      <w:numFmt w:val="decimal"/>
      <w:lvlText w:val=" %1.%2.%3.%4 "/>
      <w:lvlJc w:val="left"/>
      <w:pPr>
        <w:tabs>
          <w:tab w:val="num" w:pos="864"/>
        </w:tabs>
        <w:ind w:left="864" w:hanging="864"/>
      </w:pPr>
    </w:lvl>
    <w:lvl w:ilvl="4">
      <w:start w:val="1"/>
      <w:pStyle w:val="Heading5"/>
      <w:numFmt w:val="decimal"/>
      <w:lvlText w:val=" %1.%2.%3.%4.%5 "/>
      <w:lvlJc w:val="left"/>
      <w:pPr>
        <w:tabs>
          <w:tab w:val="num" w:pos="1008"/>
        </w:tabs>
        <w:ind w:left="1008" w:hanging="1008"/>
      </w:pPr>
    </w:lvl>
    <w:lvl w:ilvl="5">
      <w:start w:val="1"/>
      <w:pStyle w:val="Heading6"/>
      <w:numFmt w:val="decimal"/>
      <w:lvlText w:val=" %1.%2.%3.%4.%5.%6 "/>
      <w:lvlJc w:val="left"/>
      <w:pPr>
        <w:tabs>
          <w:tab w:val="num" w:pos="1152"/>
        </w:tabs>
        <w:ind w:left="1152" w:hanging="1152"/>
      </w:pPr>
    </w:lvl>
    <w:lvl w:ilvl="6">
      <w:start w:val="1"/>
      <w:pStyle w:val="Heading7"/>
      <w:numFmt w:val="decimal"/>
      <w:lvlText w:val=" %1.%2.%3.%4.%5.%6.%7 "/>
      <w:lvlJc w:val="left"/>
      <w:pPr>
        <w:tabs>
          <w:tab w:val="num" w:pos="1296"/>
        </w:tabs>
        <w:ind w:left="1296" w:hanging="1296"/>
      </w:pPr>
    </w:lvl>
    <w:lvl w:ilvl="7">
      <w:start w:val="1"/>
      <w:pStyle w:val="Heading8"/>
      <w:numFmt w:val="decimal"/>
      <w:lvlText w:val=" %1.%2.%3.%4.%5.%6.%7.%8 "/>
      <w:lvlJc w:val="left"/>
      <w:pPr>
        <w:tabs>
          <w:tab w:val="num" w:pos="1440"/>
        </w:tabs>
        <w:ind w:left="1440" w:hanging="1440"/>
      </w:pPr>
    </w:lvl>
    <w:lvl w:ilvl="8">
      <w:start w:val="1"/>
      <w:pStyle w:val="Heading9"/>
      <w:numFmt w:val="decimal"/>
      <w:lvlText w:val=" %1.%2.%3.%4.%5.%6.%7.%8.%9 "/>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08"/>
  <w:revisionView w:insDel="0" w:formatting="0"/>
  <w:trackRevisio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ans" w:hAnsi="Liberation Sans" w:eastAsia="Droid Sans Fallback"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val="false"/>
      <w:i w:val="false"/>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Addressee">
    <w:name w:val="Envelope Address"/>
    <w:basedOn w:val="Normal"/>
    <w:pPr>
      <w:suppressLineNumbers/>
      <w:spacing w:before="0" w:after="60"/>
    </w:pPr>
    <w:rPr/>
  </w:style>
  <w:style w:type="paragraph" w:styleId="ComplimentaryClose">
    <w:name w:val="Salutation"/>
    <w:basedOn w:val="Normal"/>
    <w:pPr>
      <w:suppressLineNumbers/>
    </w:pPr>
    <w:rPr/>
  </w:style>
  <w:style w:type="paragraph" w:styleId="Endnote">
    <w:name w:val="End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 w:type="paragraph" w:styleId="FooterLeft">
    <w:name w:val="Footer Left"/>
    <w:basedOn w:val="Normal"/>
    <w:qFormat/>
    <w:pPr>
      <w:suppressLineNumbers/>
      <w:tabs>
        <w:tab w:val="clear" w:pos="709"/>
        <w:tab w:val="center" w:pos="4819" w:leader="none"/>
        <w:tab w:val="right" w:pos="9638" w:leader="none"/>
      </w:tabs>
    </w:pPr>
    <w:rPr/>
  </w:style>
  <w:style w:type="paragraph" w:styleId="FooterRight">
    <w:name w:val="Footer Right"/>
    <w:basedOn w:val="Normal"/>
    <w:qFormat/>
    <w:pPr>
      <w:suppressLineNumbers/>
      <w:tabs>
        <w:tab w:val="clear" w:pos="709"/>
        <w:tab w:val="center" w:pos="4819" w:leader="none"/>
        <w:tab w:val="right" w:pos="9638" w:leader="none"/>
      </w:tabs>
    </w:pPr>
    <w:rPr/>
  </w:style>
  <w:style w:type="paragraph" w:styleId="Footnote">
    <w:name w:val="Foot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Header">
    <w:name w:val="Header"/>
    <w:basedOn w:val="Normal"/>
    <w:pPr>
      <w:suppressLineNumbers/>
      <w:tabs>
        <w:tab w:val="clear" w:pos="709"/>
        <w:tab w:val="center" w:pos="4819" w:leader="none"/>
        <w:tab w:val="right" w:pos="9638" w:leader="none"/>
      </w:tabs>
    </w:pPr>
    <w:rPr/>
  </w:style>
  <w:style w:type="paragraph" w:styleId="HeaderLeft">
    <w:name w:val="Header Left"/>
    <w:basedOn w:val="Normal"/>
    <w:qFormat/>
    <w:pPr>
      <w:suppressLineNumbers/>
      <w:tabs>
        <w:tab w:val="clear" w:pos="709"/>
        <w:tab w:val="center" w:pos="4819" w:leader="none"/>
        <w:tab w:val="right" w:pos="9638" w:leader="none"/>
      </w:tabs>
    </w:pPr>
    <w:rPr/>
  </w:style>
  <w:style w:type="paragraph" w:styleId="HeaderRight">
    <w:name w:val="Header Right"/>
    <w:basedOn w:val="Normal"/>
    <w:qFormat/>
    <w:pPr>
      <w:suppressLineNumbers/>
      <w:tabs>
        <w:tab w:val="clear" w:pos="709"/>
        <w:tab w:val="center" w:pos="4819" w:leader="none"/>
        <w:tab w:val="right" w:pos="9638"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BibliographyHeading">
    <w:name w:val="Table of Authorities"/>
    <w:basedOn w:val="Heading"/>
    <w:pPr>
      <w:suppressLineNumbers/>
      <w:ind w:left="0" w:right="0" w:hanging="0"/>
    </w:pPr>
    <w:rPr>
      <w:b/>
      <w:bCs/>
      <w:sz w:val="32"/>
      <w:szCs w:val="32"/>
    </w:rPr>
  </w:style>
  <w:style w:type="paragraph" w:styleId="ContentsHeading">
    <w:name w:val="TOA Heading"/>
    <w:basedOn w:val="Heading"/>
    <w:pPr>
      <w:suppressLineNumbers/>
      <w:ind w:left="0" w:right="0" w:hanging="0"/>
      <w:jc w:val="center"/>
    </w:pPr>
    <w:rPr>
      <w:b/>
      <w:bCs w:val="false"/>
      <w:sz w:val="32"/>
      <w:szCs w:val="32"/>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IllustrationIndexHeading">
    <w:name w:val="Illustration Index Heading"/>
    <w:basedOn w:val="Heading"/>
    <w:qFormat/>
    <w:pPr>
      <w:suppressLineNumbers/>
      <w:ind w:left="0" w:right="0" w:hanging="0"/>
      <w:jc w:val="center"/>
    </w:pPr>
    <w:rPr>
      <w:b/>
      <w:bCs/>
      <w:sz w:val="32"/>
      <w:szCs w:val="32"/>
    </w:rPr>
  </w:style>
  <w:style w:type="paragraph" w:styleId="ObjectIndexHeading">
    <w:name w:val="Object Index Heading"/>
    <w:basedOn w:val="Heading"/>
    <w:qFormat/>
    <w:pPr>
      <w:suppressLineNumbers/>
      <w:ind w:left="0" w:right="0" w:hanging="0"/>
    </w:pPr>
    <w:rPr>
      <w:b/>
      <w:bCs/>
      <w:sz w:val="32"/>
      <w:szCs w:val="32"/>
    </w:rPr>
  </w:style>
  <w:style w:type="paragraph" w:styleId="TableIndexHeading">
    <w:name w:val="Table Index Heading"/>
    <w:basedOn w:val="Heading"/>
    <w:qFormat/>
    <w:pPr>
      <w:suppressLineNumbers/>
      <w:ind w:left="0" w:right="0" w:hanging="0"/>
      <w:jc w:val="center"/>
    </w:pPr>
    <w:rPr>
      <w:b/>
      <w:bCs/>
      <w:sz w:val="32"/>
      <w:szCs w:val="32"/>
    </w:rPr>
  </w:style>
  <w:style w:type="paragraph" w:styleId="UserIndexHeading">
    <w:name w:val="User Index Heading"/>
    <w:basedOn w:val="Heading"/>
    <w:qFormat/>
    <w:pPr>
      <w:suppressLineNumbers/>
      <w:ind w:left="0" w:right="0" w:hanging="0"/>
    </w:pPr>
    <w:rPr>
      <w:b/>
      <w:bCs/>
      <w:sz w:val="32"/>
      <w:szCs w:val="32"/>
    </w:rPr>
  </w:style>
  <w:style w:type="paragraph" w:styleId="Bibliography1">
    <w:name w:val="Bibliography 1"/>
    <w:basedOn w:val="Index"/>
    <w:qFormat/>
    <w:pPr>
      <w:tabs>
        <w:tab w:val="clear" w:pos="709"/>
        <w:tab w:val="right" w:pos="9638" w:leader="dot"/>
      </w:tabs>
      <w:ind w:left="0" w:right="0" w:hanging="0"/>
    </w:pPr>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7">
    <w:name w:val="TOC 7"/>
    <w:basedOn w:val="Index"/>
    <w:pPr>
      <w:tabs>
        <w:tab w:val="clear" w:pos="709"/>
        <w:tab w:val="right" w:pos="9638" w:leader="dot"/>
      </w:tabs>
      <w:ind w:left="1698"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IllustrationIndex1">
    <w:name w:val="Illustration Index 1"/>
    <w:basedOn w:val="Index"/>
    <w:qFormat/>
    <w:pPr>
      <w:tabs>
        <w:tab w:val="clear" w:pos="709"/>
        <w:tab w:val="right" w:pos="9638" w:leader="dot"/>
      </w:tabs>
      <w:ind w:left="0" w:right="0" w:hanging="0"/>
    </w:pPr>
    <w:rPr/>
  </w:style>
  <w:style w:type="paragraph" w:styleId="Index1">
    <w:name w:val="Index 1"/>
    <w:basedOn w:val="Index"/>
    <w:pPr>
      <w:ind w:left="0" w:right="0" w:hanging="0"/>
    </w:pPr>
    <w:rPr/>
  </w:style>
  <w:style w:type="paragraph" w:styleId="Index2">
    <w:name w:val="Index 2"/>
    <w:basedOn w:val="Index"/>
    <w:pPr>
      <w:ind w:left="283" w:right="0" w:hanging="0"/>
    </w:pPr>
    <w:rPr/>
  </w:style>
  <w:style w:type="paragraph" w:styleId="Index3">
    <w:name w:val="Index 3"/>
    <w:basedOn w:val="Index"/>
    <w:pPr>
      <w:ind w:left="566" w:right="0" w:hanging="0"/>
    </w:pPr>
    <w:rPr/>
  </w:style>
  <w:style w:type="paragraph" w:styleId="IndexSeparator">
    <w:name w:val="Index Separator"/>
    <w:basedOn w:val="Index"/>
    <w:qFormat/>
    <w:pPr>
      <w:ind w:left="0" w:right="0" w:hanging="0"/>
    </w:pPr>
    <w:rPr/>
  </w:style>
  <w:style w:type="paragraph" w:styleId="ObjectIndex1">
    <w:name w:val="Object Index 1"/>
    <w:basedOn w:val="Index"/>
    <w:qFormat/>
    <w:pPr>
      <w:tabs>
        <w:tab w:val="clear" w:pos="709"/>
        <w:tab w:val="right" w:pos="9638" w:leader="dot"/>
      </w:tabs>
      <w:ind w:left="0" w:right="0" w:hanging="0"/>
    </w:pPr>
    <w:rPr/>
  </w:style>
  <w:style w:type="paragraph" w:styleId="TableIndex1">
    <w:name w:val="Table Index 1"/>
    <w:basedOn w:val="Index"/>
    <w:qFormat/>
    <w:pPr>
      <w:tabs>
        <w:tab w:val="clear" w:pos="709"/>
        <w:tab w:val="right" w:pos="9638" w:leader="dot"/>
      </w:tabs>
      <w:ind w:left="0" w:right="0" w:hanging="0"/>
    </w:pPr>
    <w:rPr/>
  </w:style>
  <w:style w:type="paragraph" w:styleId="UserIndex1">
    <w:name w:val="User Index 1"/>
    <w:basedOn w:val="Index"/>
    <w:qFormat/>
    <w:pPr>
      <w:tabs>
        <w:tab w:val="clear" w:pos="709"/>
        <w:tab w:val="right" w:pos="9638" w:leader="dot"/>
      </w:tabs>
      <w:ind w:left="0" w:right="0" w:hanging="0"/>
    </w:pPr>
    <w:rPr/>
  </w:style>
  <w:style w:type="paragraph" w:styleId="UserIndex2">
    <w:name w:val="User Index 2"/>
    <w:basedOn w:val="Index"/>
    <w:qFormat/>
    <w:pPr>
      <w:tabs>
        <w:tab w:val="clear" w:pos="709"/>
        <w:tab w:val="right" w:pos="9638" w:leader="dot"/>
      </w:tabs>
      <w:ind w:left="283" w:right="0" w:hanging="0"/>
    </w:pPr>
    <w:rPr/>
  </w:style>
  <w:style w:type="paragraph" w:styleId="UserIndex3">
    <w:name w:val="User Index 3"/>
    <w:basedOn w:val="Index"/>
    <w:qFormat/>
    <w:pPr>
      <w:tabs>
        <w:tab w:val="clear" w:pos="709"/>
        <w:tab w:val="right" w:pos="9638" w:leader="dot"/>
      </w:tabs>
      <w:ind w:left="566" w:right="0" w:hanging="0"/>
    </w:pPr>
    <w:rPr/>
  </w:style>
  <w:style w:type="paragraph" w:styleId="UserIndex4">
    <w:name w:val="User Index 4"/>
    <w:basedOn w:val="Index"/>
    <w:qFormat/>
    <w:pPr>
      <w:tabs>
        <w:tab w:val="clear" w:pos="709"/>
        <w:tab w:val="right" w:pos="9638" w:leader="dot"/>
      </w:tabs>
      <w:ind w:left="849" w:right="0" w:hanging="0"/>
    </w:pPr>
    <w:rPr/>
  </w:style>
  <w:style w:type="paragraph" w:styleId="UserIndex5">
    <w:name w:val="User Index 5"/>
    <w:basedOn w:val="Index"/>
    <w:qFormat/>
    <w:pPr>
      <w:tabs>
        <w:tab w:val="clear" w:pos="709"/>
        <w:tab w:val="right" w:pos="9638" w:leader="dot"/>
      </w:tabs>
      <w:ind w:left="1132" w:right="0" w:hanging="0"/>
    </w:pPr>
    <w:rPr/>
  </w:style>
  <w:style w:type="paragraph" w:styleId="UserIndex6">
    <w:name w:val="User Index 6"/>
    <w:basedOn w:val="Index"/>
    <w:qFormat/>
    <w:pPr>
      <w:tabs>
        <w:tab w:val="clear" w:pos="709"/>
        <w:tab w:val="right" w:pos="9638" w:leader="dot"/>
      </w:tabs>
      <w:ind w:left="1415" w:right="0" w:hanging="0"/>
    </w:pPr>
    <w:rPr/>
  </w:style>
  <w:style w:type="paragraph" w:styleId="UserIndex7">
    <w:name w:val="User Index 7"/>
    <w:basedOn w:val="Index"/>
    <w:qFormat/>
    <w:pPr>
      <w:tabs>
        <w:tab w:val="clear" w:pos="709"/>
        <w:tab w:val="right" w:pos="9638" w:leader="dot"/>
      </w:tabs>
      <w:ind w:left="1698" w:right="0" w:hanging="0"/>
    </w:pPr>
    <w:rPr/>
  </w:style>
  <w:style w:type="paragraph" w:styleId="UserIndex8">
    <w:name w:val="User Index 8"/>
    <w:basedOn w:val="Index"/>
    <w:qFormat/>
    <w:pPr>
      <w:tabs>
        <w:tab w:val="clear" w:pos="709"/>
        <w:tab w:val="right" w:pos="9638" w:leader="dot"/>
      </w:tabs>
      <w:ind w:left="1981" w:right="0" w:hanging="0"/>
    </w:pPr>
    <w:rPr/>
  </w:style>
  <w:style w:type="paragraph" w:styleId="UserIndex9">
    <w:name w:val="User Index 9"/>
    <w:basedOn w:val="Index"/>
    <w:qFormat/>
    <w:pPr>
      <w:tabs>
        <w:tab w:val="clear" w:pos="709"/>
        <w:tab w:val="right" w:pos="9638" w:leader="dot"/>
      </w:tabs>
      <w:ind w:left="2264" w:right="0" w:hanging="0"/>
    </w:pPr>
    <w:rPr/>
  </w:style>
  <w:style w:type="paragraph" w:styleId="UserIndex10">
    <w:name w:val="User Index 10"/>
    <w:basedOn w:val="Index"/>
    <w:qFormat/>
    <w:pPr>
      <w:tabs>
        <w:tab w:val="clear" w:pos="709"/>
        <w:tab w:val="right" w:pos="9638" w:leader="dot"/>
      </w:tabs>
      <w:ind w:left="2547" w:right="0" w:hanging="0"/>
    </w:pPr>
    <w:rPr/>
  </w:style>
  <w:style w:type="paragraph" w:styleId="Drawing">
    <w:name w:val="Table of Figures"/>
    <w:basedOn w:val="Caption"/>
    <w:pPr/>
    <w:rPr/>
  </w:style>
  <w:style w:type="paragraph" w:styleId="Illustration">
    <w:name w:val="Illustration"/>
    <w:basedOn w:val="Caption"/>
    <w:qFormat/>
    <w:pPr>
      <w:tabs>
        <w:tab w:val="clear" w:pos="709"/>
      </w:tabs>
      <w:jc w:val="center"/>
    </w:pPr>
    <w:rPr>
      <w:shd w:fill="auto" w:val="clear"/>
    </w:rPr>
  </w:style>
  <w:style w:type="paragraph" w:styleId="Table">
    <w:name w:val="Table"/>
    <w:basedOn w:val="Caption"/>
    <w:qFormat/>
    <w:pPr>
      <w:bidi w:val="0"/>
      <w:jc w:val="left"/>
    </w:pPr>
    <w:rPr/>
  </w:style>
  <w:style w:type="paragraph" w:styleId="Text">
    <w:name w:val="Text"/>
    <w:basedOn w:val="Caption"/>
    <w:qFormat/>
    <w:pPr/>
    <w:rPr/>
  </w:style>
  <w:style w:type="paragraph" w:styleId="TableHeading">
    <w:name w:val="Table Heading"/>
    <w:basedOn w:val="TableContents"/>
    <w:qFormat/>
    <w:pPr>
      <w:suppressLineNumbers/>
      <w:jc w:val="center"/>
    </w:pPr>
    <w:rPr>
      <w:b/>
      <w:bCs w:val="false"/>
      <w:smallCaps/>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clear" w:pos="709"/>
        <w:tab w:val="left" w:pos="567" w:leader="none"/>
      </w:tabs>
      <w:ind w:left="567" w:right="0" w:hanging="283"/>
    </w:pPr>
    <w:rPr/>
  </w:style>
  <w:style w:type="paragraph" w:styleId="ListIndent">
    <w:name w:val="List Indent"/>
    <w:basedOn w:val="TextBody"/>
    <w:qFormat/>
    <w:pPr>
      <w:tabs>
        <w:tab w:val="clear" w:pos="709"/>
        <w:tab w:val="left" w:pos="2835" w:leader="none"/>
      </w:tabs>
      <w:ind w:left="2835" w:right="0" w:hanging="2551"/>
    </w:pPr>
    <w:rPr/>
  </w:style>
  <w:style w:type="paragraph" w:styleId="Marginalia">
    <w:name w:val="Annotation Text"/>
    <w:basedOn w:val="TextBody"/>
    <w:pPr>
      <w:ind w:left="2268" w:right="0" w:hanging="0"/>
    </w:pPr>
    <w:rPr/>
  </w:style>
  <w:style w:type="paragraph" w:styleId="TextBodyIndent">
    <w:name w:val="Body Text Indent"/>
    <w:basedOn w:val="TextBody"/>
    <w:pPr>
      <w:ind w:left="283" w:right="0" w:hanging="0"/>
    </w:pPr>
    <w:rPr/>
  </w:style>
  <w:style w:type="paragraph" w:styleId="Note">
    <w:name w:val="Note"/>
    <w:basedOn w:val="HangingIndent"/>
    <w:autoRedefine/>
    <w:qFormat/>
    <w:pPr>
      <w:numPr>
        <w:ilvl w:val="0"/>
        <w:numId w:val="0"/>
      </w:numPr>
      <w:bidi w:val="0"/>
      <w:spacing w:lineRule="auto" w:line="288" w:before="0" w:after="140"/>
      <w:ind w:left="737" w:right="0" w:hanging="737"/>
      <w:jc w:val="left"/>
    </w:pPr>
    <w:rPr>
      <w:b/>
      <w:bCs/>
    </w:rPr>
  </w:style>
  <w:style w:type="paragraph" w:styleId="ReqNo">
    <w:name w:val="Req No"/>
    <w:basedOn w:val="Table"/>
    <w:qFormat/>
    <w:pPr>
      <w:jc w:val="left"/>
    </w:pPr>
    <w:rPr>
      <w:b w:val="false"/>
      <w:bCs w:val="false"/>
      <w:i w:val="false"/>
      <w:iCs w:val="false"/>
    </w:rPr>
  </w:style>
  <w:style w:type="paragraph" w:styleId="Body">
    <w:name w:val="Body"/>
    <w:qFormat/>
    <w:pPr>
      <w:widowControl/>
      <w:kinsoku w:val="true"/>
      <w:overflowPunct w:val="true"/>
      <w:autoSpaceDE w:val="true"/>
      <w:bidi w:val="0"/>
      <w:jc w:val="left"/>
    </w:pPr>
    <w:rPr>
      <w:rFonts w:ascii="Helvetica" w:hAnsi="Helvetica" w:cs="Arial Unicode MS" w:eastAsia="Droid Sans Fallback"/>
      <w:color w:val="000000"/>
      <w:kern w:val="2"/>
      <w:sz w:val="22"/>
      <w:szCs w:val="22"/>
      <w:lang w:val="en-US" w:eastAsia="zh-CN" w:bidi="hi-IN"/>
    </w:rPr>
  </w:style>
  <w:style w:type="paragraph" w:styleId="TableText">
    <w:name w:val="Table Text"/>
    <w:basedOn w:val="Table"/>
    <w:qFormat/>
    <w:pPr/>
    <w:rPr>
      <w:i w:val="false"/>
      <w:iCs w:val="false"/>
    </w:rPr>
  </w:style>
  <w:style w:type="paragraph" w:styleId="Landscape">
    <w:name w:val="Landscape"/>
    <w:basedOn w:val="TextBody"/>
    <w:qFormat/>
    <w:pPr>
      <w:tabs>
        <w:tab w:val="clear" w:pos="709"/>
      </w:tabs>
      <w:bidi w:val="0"/>
    </w:pPr>
    <w:rPr/>
  </w:style>
  <w:style w:type="paragraph" w:styleId="WMTLandscape">
    <w:name w:val="WMT Landscape"/>
    <w:basedOn w:val="TextBody"/>
    <w:next w:val="TextBody"/>
    <w:qFormat/>
    <w:pPr>
      <w:bidi w:val="0"/>
    </w:pPr>
    <w:rPr/>
  </w:style>
  <w:style w:type="paragraph" w:styleId="Annex">
    <w:name w:val="Annex"/>
    <w:basedOn w:val="Illustration"/>
    <w:qFormat/>
    <w:pPr>
      <w:bidi w:val="0"/>
    </w:pPr>
    <w:rPr>
      <w:b/>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mtprojectsforum.altervista.org/forum/viewforum.php?f=17" TargetMode="External"/><Relationship Id="rId4" Type="http://schemas.openxmlformats.org/officeDocument/2006/relationships/hyperlink" Target="https://wmtprojectsforum.altervista.org/forum/viewforum.php?f=52" TargetMode="External"/><Relationship Id="rId5" Type="http://schemas.openxmlformats.org/officeDocument/2006/relationships/hyperlink" Target="https://www.gnu.org/licenses/gpl.html" TargetMode="External"/><Relationship Id="rId6" Type="http://schemas.openxmlformats.org/officeDocument/2006/relationships/hyperlink" Target="https://en.wikipedia.org/wiki/Internet_protocol_suite" TargetMode="External"/><Relationship Id="rId7" Type="http://schemas.openxmlformats.org/officeDocument/2006/relationships/hyperlink" Target="https://creativecommons.org/licenses/by-sa/4.0/" TargetMode="External"/><Relationship Id="rId8" Type="http://schemas.openxmlformats.org/officeDocument/2006/relationships/hyperlink" Target="http://creativecommons.org/licenses/by-nc-sa/4.0/" TargetMode="External"/><Relationship Id="rId9" Type="http://schemas.openxmlformats.org/officeDocument/2006/relationships/hyperlink" Target="https://www.raspberrypi.org/" TargetMode="External"/><Relationship Id="rId10" Type="http://schemas.openxmlformats.org/officeDocument/2006/relationships/hyperlink" Target="http://flask.pocoo.org/docs/0.12/" TargetMode="External"/><Relationship Id="rId11" Type="http://schemas.openxmlformats.org/officeDocument/2006/relationships/hyperlink" Target="https://www.python.org/" TargetMode="External"/><Relationship Id="rId12" Type="http://schemas.openxmlformats.org/officeDocument/2006/relationships/hyperlink" Target="https://www.raspberrypi.org/" TargetMode="External"/><Relationship Id="rId13" Type="http://schemas.openxmlformats.org/officeDocument/2006/relationships/hyperlink" Target="https://www.raspberrypi.org/" TargetMode="External"/><Relationship Id="rId14" Type="http://schemas.openxmlformats.org/officeDocument/2006/relationships/hyperlink" Target="https://www.raspberrypi.org/" TargetMode="External"/><Relationship Id="rId15" Type="http://schemas.openxmlformats.org/officeDocument/2006/relationships/hyperlink" Target="https://wmtprojectsforum.altervista.org/files/WMT River System Files/NAS Box/DNS_320L_Datasheet_EN_EU.pdf" TargetMode="External"/><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985</TotalTime>
  <Application>LibreOffice/7.0.4.2$Linux_X86_64 LibreOffice_project/00$Build-2</Application>
  <AppVersion>15.0000</AppVersion>
  <Pages>21</Pages>
  <Words>4007</Words>
  <Characters>20643</Characters>
  <CharactersWithSpaces>24393</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2016-01-12T09:20:22Z</dcterms:created>
  <dc:creator/>
  <dc:description/>
  <dc:language>en-GB</dc:language>
  <cp:lastModifiedBy>Hamish McIntyre-Bhatty</cp:lastModifiedBy>
  <cp:lastPrinted>2016-08-03T11:06:01Z</cp:lastPrinted>
  <dcterms:modified xsi:type="dcterms:W3CDTF">2021-02-26T11:30:46Z</dcterms:modified>
  <cp:revision>150</cp:revision>
  <dc:subject/>
  <dc:title/>
</cp:coreProperties>
</file>